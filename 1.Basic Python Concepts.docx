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02D4B" w14:textId="553858FD" w:rsidR="002249FE" w:rsidRPr="00F429A0" w:rsidRDefault="00DB49A1" w:rsidP="00DB49A1">
      <w:pPr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 w:rsidRPr="00F429A0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تعریف برنامه نویسی</w:t>
      </w:r>
      <w:r w:rsidRPr="00F429A0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33847B19" w14:textId="1B26B02B" w:rsidR="00DB49A1" w:rsidRDefault="00DB49A1" w:rsidP="00F677DD">
      <w:pPr>
        <w:spacing w:line="240" w:lineRule="auto"/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>زبان رابط بین کاربر و سیستم عامل ماشین را زبان برنامه نویسی مینامند</w:t>
      </w:r>
      <w:r w:rsidRPr="00DB49A1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254F7A98" w14:textId="75BF7489" w:rsidR="00F677DD" w:rsidRPr="00F677DD" w:rsidRDefault="00F677DD" w:rsidP="00F677DD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282B4804" w14:textId="5FE63C96" w:rsidR="00DB49A1" w:rsidRDefault="00F429A0" w:rsidP="00F677DD">
      <w:pPr>
        <w:spacing w:line="276" w:lineRule="auto"/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 w:rsidRPr="00F429A0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انواع تقسیم بندی زبان های برنامه نویسی</w:t>
      </w:r>
      <w:r w:rsidRPr="00F429A0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220C4218" w14:textId="6CDC8E84" w:rsidR="00F429A0" w:rsidRPr="00F429A0" w:rsidRDefault="00F429A0" w:rsidP="00F677DD">
      <w:pPr>
        <w:bidi/>
        <w:spacing w:line="240" w:lineRule="auto"/>
        <w:rPr>
          <w:rFonts w:ascii="Comic Sans MS" w:hAnsi="Comic Sans MS" w:cs="Calibri"/>
          <w:color w:val="FF0000"/>
          <w:sz w:val="40"/>
          <w:szCs w:val="40"/>
          <w:rtl/>
          <w:lang w:bidi="fa-IR"/>
        </w:rPr>
      </w:pPr>
      <w:r w:rsidRPr="00F429A0">
        <w:rPr>
          <w:rFonts w:asciiTheme="minorBidi" w:hAnsiTheme="minorBidi"/>
          <w:color w:val="FF0000"/>
          <w:sz w:val="40"/>
          <w:szCs w:val="40"/>
          <w:lang w:bidi="fa-IR"/>
        </w:rPr>
        <w:t>-1</w:t>
      </w:r>
      <w:r w:rsidRPr="00F429A0">
        <w:rPr>
          <w:rFonts w:ascii="Comic Sans MS" w:hAnsi="Comic Sans MS" w:cs="B Morvarid" w:hint="cs"/>
          <w:sz w:val="40"/>
          <w:szCs w:val="40"/>
          <w:rtl/>
          <w:lang w:bidi="fa-IR"/>
        </w:rPr>
        <w:t>زبان های سطح بالا</w:t>
      </w:r>
      <w:r w:rsidRPr="00F677DD">
        <w:rPr>
          <w:rFonts w:ascii="Comic Sans MS" w:hAnsi="Comic Sans MS" w:cs="B Morvarid" w:hint="cs"/>
          <w:color w:val="FF0000"/>
          <w:sz w:val="40"/>
          <w:szCs w:val="40"/>
          <w:rtl/>
          <w:lang w:bidi="fa-IR"/>
        </w:rPr>
        <w:t>،</w:t>
      </w:r>
      <w:r w:rsidRPr="00F429A0">
        <w:rPr>
          <w:rFonts w:ascii="Comic Sans MS" w:hAnsi="Comic Sans MS" w:cs="B Morvarid" w:hint="cs"/>
          <w:sz w:val="40"/>
          <w:szCs w:val="40"/>
          <w:rtl/>
          <w:lang w:bidi="fa-IR"/>
        </w:rPr>
        <w:t>سطح میانه و سطح پایین</w:t>
      </w:r>
    </w:p>
    <w:p w14:paraId="64A9DAEA" w14:textId="72AB7536" w:rsidR="00F429A0" w:rsidRPr="00F429A0" w:rsidRDefault="00F677DD" w:rsidP="00F677DD">
      <w:pPr>
        <w:bidi/>
        <w:spacing w:line="240" w:lineRule="auto"/>
        <w:rPr>
          <w:rFonts w:asciiTheme="minorBidi" w:hAnsiTheme="minorBidi"/>
          <w:color w:val="FF0000"/>
          <w:sz w:val="40"/>
          <w:szCs w:val="40"/>
          <w:lang w:bidi="fa-IR"/>
        </w:rPr>
      </w:pPr>
      <w:r w:rsidRPr="00F429A0">
        <w:rPr>
          <w:rFonts w:asciiTheme="minorBidi" w:hAnsiTheme="minorBidi"/>
          <w:color w:val="FF0000"/>
          <w:sz w:val="40"/>
          <w:szCs w:val="40"/>
          <w:lang w:bidi="fa-IR"/>
        </w:rPr>
        <w:t>-</w:t>
      </w:r>
      <w:r w:rsidRPr="00F677DD">
        <w:rPr>
          <w:rFonts w:asciiTheme="minorBidi" w:hAnsiTheme="minorBidi"/>
          <w:color w:val="FF0000"/>
          <w:sz w:val="40"/>
          <w:szCs w:val="40"/>
          <w:lang w:bidi="fa-IR"/>
        </w:rPr>
        <w:t>2</w:t>
      </w:r>
      <w:r w:rsidR="00F429A0"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زبان های مفسری</w:t>
      </w:r>
      <w:r w:rsidRPr="00F677DD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(</w:t>
      </w:r>
      <w:r w:rsidRPr="00F677DD">
        <w:rPr>
          <w:rFonts w:asciiTheme="minorBidi" w:hAnsiTheme="minorBidi"/>
          <w:sz w:val="40"/>
          <w:szCs w:val="40"/>
          <w:lang w:bidi="fa-IR"/>
        </w:rPr>
        <w:t>interpreter</w:t>
      </w:r>
      <w:r w:rsidRPr="00F677DD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)</w:t>
      </w:r>
      <w:r w:rsidR="00F429A0"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 xml:space="preserve"> </w:t>
      </w: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و</w:t>
      </w:r>
      <w:r w:rsidR="00F429A0"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 xml:space="preserve"> کامپایلری</w:t>
      </w:r>
    </w:p>
    <w:p w14:paraId="3E2BFDDA" w14:textId="21C93135" w:rsidR="00BD6629" w:rsidRPr="00F429A0" w:rsidRDefault="00F677DD" w:rsidP="00BD6629">
      <w:pPr>
        <w:spacing w:line="240" w:lineRule="auto"/>
        <w:jc w:val="right"/>
        <w:rPr>
          <w:rFonts w:asciiTheme="minorBidi" w:hAnsiTheme="minorBidi"/>
          <w:color w:val="FF0000"/>
          <w:sz w:val="40"/>
          <w:szCs w:val="40"/>
          <w:lang w:bidi="fa-IR"/>
        </w:rPr>
      </w:pP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زبان های شی</w:t>
      </w:r>
      <w:r w:rsidR="00125A95">
        <w:rPr>
          <w:rFonts w:asciiTheme="minorBidi" w:hAnsiTheme="minorBidi" w:cs="B Morvarid" w:hint="cs"/>
          <w:sz w:val="40"/>
          <w:szCs w:val="40"/>
          <w:rtl/>
          <w:lang w:bidi="fa-IR"/>
        </w:rPr>
        <w:t>‌</w:t>
      </w: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گرایی و غیرشی</w:t>
      </w:r>
      <w:r w:rsidR="00125A95">
        <w:rPr>
          <w:rFonts w:asciiTheme="minorBidi" w:hAnsiTheme="minorBidi" w:cs="B Morvarid" w:hint="cs"/>
          <w:sz w:val="40"/>
          <w:szCs w:val="40"/>
          <w:rtl/>
          <w:lang w:bidi="fa-IR"/>
        </w:rPr>
        <w:t>‌</w:t>
      </w:r>
      <w:r w:rsidRPr="00F677DD">
        <w:rPr>
          <w:rFonts w:asciiTheme="minorBidi" w:hAnsiTheme="minorBidi" w:cs="B Morvarid" w:hint="cs"/>
          <w:sz w:val="40"/>
          <w:szCs w:val="40"/>
          <w:rtl/>
          <w:lang w:bidi="fa-IR"/>
        </w:rPr>
        <w:t>گرایی</w:t>
      </w:r>
      <w:r w:rsidR="00F429A0" w:rsidRPr="00F429A0">
        <w:rPr>
          <w:rFonts w:asciiTheme="minorBidi" w:hAnsiTheme="minorBidi"/>
          <w:color w:val="FF0000"/>
          <w:sz w:val="40"/>
          <w:szCs w:val="40"/>
          <w:lang w:bidi="fa-IR"/>
        </w:rPr>
        <w:t>-3</w:t>
      </w:r>
    </w:p>
    <w:p w14:paraId="4E103A08" w14:textId="6D5298D2" w:rsidR="00F429A0" w:rsidRPr="00F677DD" w:rsidRDefault="00F677DD" w:rsidP="00F429A0">
      <w:pPr>
        <w:spacing w:line="276" w:lineRule="auto"/>
        <w:jc w:val="right"/>
        <w:rPr>
          <w:rFonts w:cs="Calibri"/>
          <w:b/>
          <w:bCs/>
          <w:color w:val="385623" w:themeColor="accent6" w:themeShade="80"/>
          <w:sz w:val="40"/>
          <w:szCs w:val="40"/>
          <w:rtl/>
          <w:lang w:bidi="fa-IR"/>
        </w:rPr>
      </w:pPr>
      <w:r w:rsidRPr="00F677DD">
        <w:rPr>
          <w:rFonts w:cs="Calibri" w:hint="cs"/>
          <w:b/>
          <w:bCs/>
          <w:color w:val="385623" w:themeColor="accent6" w:themeShade="80"/>
          <w:sz w:val="40"/>
          <w:szCs w:val="40"/>
          <w:rtl/>
          <w:lang w:bidi="fa-IR"/>
        </w:rPr>
        <w:t>#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پایتون یک زبان سطح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بالا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‌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،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مفسری و شی گرایی می</w:t>
      </w:r>
      <w:r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‌</w:t>
      </w:r>
      <w:r w:rsidRPr="00F677DD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باشد</w:t>
      </w:r>
    </w:p>
    <w:p w14:paraId="7C20CC4D" w14:textId="77777777" w:rsidR="00F677DD" w:rsidRPr="00F677DD" w:rsidRDefault="00F677DD" w:rsidP="00F677DD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505F6273" w14:textId="0A938CA6" w:rsidR="00F677DD" w:rsidRPr="008C33E7" w:rsidRDefault="00F677DD" w:rsidP="00F677DD">
      <w:pPr>
        <w:bidi/>
        <w:spacing w:line="240" w:lineRule="auto"/>
        <w:rPr>
          <w:rFonts w:ascii="Comic Sans MS" w:hAnsi="Comic Sans MS" w:cs="B Morvarid"/>
          <w:b/>
          <w:bCs/>
          <w:color w:val="FF0000"/>
          <w:sz w:val="40"/>
          <w:szCs w:val="40"/>
          <w:rtl/>
          <w:lang w:bidi="fa-IR"/>
        </w:rPr>
      </w:pPr>
      <w:r w:rsidRPr="008C33E7">
        <w:rPr>
          <w:rFonts w:ascii="Comic Sans MS" w:hAnsi="Comic Sans MS" w:cs="B Morvarid" w:hint="cs"/>
          <w:b/>
          <w:bCs/>
          <w:color w:val="FF0000"/>
          <w:sz w:val="40"/>
          <w:szCs w:val="40"/>
          <w:rtl/>
          <w:lang w:bidi="fa-IR"/>
        </w:rPr>
        <w:t>زبان های سطح بالا،سطح میانه و سطح پایین:</w:t>
      </w:r>
    </w:p>
    <w:p w14:paraId="61D52323" w14:textId="6A00E5EA" w:rsidR="00F677DD" w:rsidRPr="00923FCD" w:rsidRDefault="00923FCD" w:rsidP="00923FCD">
      <w:pPr>
        <w:bidi/>
        <w:spacing w:line="240" w:lineRule="auto"/>
        <w:rPr>
          <w:rFonts w:ascii="Comic Sans MS" w:hAnsi="Comic Sans MS" w:cs="Calibri"/>
          <w:sz w:val="40"/>
          <w:szCs w:val="40"/>
          <w:rtl/>
          <w:lang w:bidi="fa-IR"/>
        </w:rPr>
      </w:pPr>
      <w:r w:rsidRPr="00923FCD">
        <w:rPr>
          <w:rFonts w:ascii="Comic Sans MS" w:hAnsi="Comic Sans MS" w:cs="B Morvarid" w:hint="cs"/>
          <w:sz w:val="40"/>
          <w:szCs w:val="40"/>
          <w:rtl/>
          <w:lang w:bidi="fa-IR"/>
        </w:rPr>
        <w:t>این دسته بندی از نظر مدریت حافظه</w:t>
      </w:r>
      <w:r w:rsidRPr="00923FCD">
        <w:rPr>
          <w:rFonts w:ascii="Comic Sans MS" w:hAnsi="Comic Sans MS" w:cs="B Morvarid" w:hint="cs"/>
          <w:color w:val="FF0000"/>
          <w:sz w:val="40"/>
          <w:szCs w:val="40"/>
          <w:rtl/>
          <w:lang w:bidi="fa-IR"/>
        </w:rPr>
        <w:t xml:space="preserve"> ، </w:t>
      </w:r>
      <w:r w:rsidRPr="00923FCD">
        <w:rPr>
          <w:rFonts w:ascii="Comic Sans MS" w:hAnsi="Comic Sans MS" w:cs="B Morvarid" w:hint="cs"/>
          <w:sz w:val="40"/>
          <w:szCs w:val="40"/>
          <w:rtl/>
          <w:lang w:bidi="fa-IR"/>
        </w:rPr>
        <w:t>خوانایی و سرعت قابل بررسی می‌باشد</w:t>
      </w:r>
      <w:r w:rsidRPr="00DB49A1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5442CEA1" w14:textId="21FDD460" w:rsidR="00BD6629" w:rsidRPr="00BD6629" w:rsidRDefault="00923FCD" w:rsidP="00BD6629">
      <w:pPr>
        <w:spacing w:line="276" w:lineRule="auto"/>
        <w:jc w:val="right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t>زبان های سطح بالا: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سرعت پایین </w:t>
      </w:r>
      <w:r w:rsidR="008C33E7"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="008C33E7" w:rsidRPr="008C33E7">
        <w:rPr>
          <w:rFonts w:cs="B Morvarid" w:hint="cs"/>
          <w:sz w:val="40"/>
          <w:szCs w:val="40"/>
          <w:rtl/>
          <w:lang w:bidi="fa-IR"/>
        </w:rPr>
        <w:t xml:space="preserve"> خوانایی بالا </w:t>
      </w:r>
      <w:r w:rsidR="008C33E7"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="008C33E7" w:rsidRPr="008C33E7">
        <w:rPr>
          <w:rFonts w:cs="B Morvarid" w:hint="cs"/>
          <w:sz w:val="40"/>
          <w:szCs w:val="40"/>
          <w:rtl/>
          <w:lang w:bidi="fa-IR"/>
        </w:rPr>
        <w:t xml:space="preserve"> مدریت حافظه دست زبان</w:t>
      </w:r>
    </w:p>
    <w:p w14:paraId="3B75F374" w14:textId="567B7BD5" w:rsidR="00F429A0" w:rsidRPr="008C33E7" w:rsidRDefault="008C33E7" w:rsidP="00BD6629">
      <w:pPr>
        <w:bidi/>
        <w:spacing w:line="276" w:lineRule="auto"/>
        <w:rPr>
          <w:rFonts w:cs="B Morvarid"/>
          <w:color w:val="FF0000"/>
          <w:sz w:val="40"/>
          <w:szCs w:val="40"/>
          <w:lang w:bidi="fa-IR"/>
        </w:rPr>
      </w:pP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lastRenderedPageBreak/>
        <w:t xml:space="preserve">زبان های سطح </w:t>
      </w:r>
      <w:r>
        <w:rPr>
          <w:rFonts w:cs="B Morvarid" w:hint="cs"/>
          <w:color w:val="FF0000"/>
          <w:sz w:val="40"/>
          <w:szCs w:val="40"/>
          <w:rtl/>
          <w:lang w:bidi="fa-IR"/>
        </w:rPr>
        <w:t>میانه</w:t>
      </w: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سرعت متوسط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خوانایی متوسط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مدریت حافظه میتواند هم در دست کاربر باشد هم در دست زبان</w:t>
      </w:r>
    </w:p>
    <w:p w14:paraId="7F5AD23C" w14:textId="478BC0D8" w:rsidR="00F429A0" w:rsidRPr="008C33E7" w:rsidRDefault="008C33E7" w:rsidP="00F429A0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 w:rsidRPr="00923FCD">
        <w:rPr>
          <w:rFonts w:cs="B Morvarid" w:hint="cs"/>
          <w:color w:val="FF0000"/>
          <w:sz w:val="40"/>
          <w:szCs w:val="40"/>
          <w:rtl/>
          <w:lang w:bidi="fa-IR"/>
        </w:rPr>
        <w:t xml:space="preserve">زبان های سطح </w:t>
      </w:r>
      <w:r>
        <w:rPr>
          <w:rFonts w:cs="B Morvarid" w:hint="cs"/>
          <w:color w:val="FF0000"/>
          <w:sz w:val="40"/>
          <w:szCs w:val="40"/>
          <w:rtl/>
          <w:lang w:bidi="fa-IR"/>
        </w:rPr>
        <w:t>پایین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سرعت بالا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خوانایی پایین </w:t>
      </w:r>
      <w:r w:rsidRPr="008C33E7">
        <w:rPr>
          <w:rFonts w:cs="B Morvarid" w:hint="cs"/>
          <w:color w:val="FF0000"/>
          <w:sz w:val="40"/>
          <w:szCs w:val="40"/>
          <w:rtl/>
          <w:lang w:bidi="fa-IR"/>
        </w:rPr>
        <w:t>|</w:t>
      </w:r>
      <w:r w:rsidRPr="008C33E7">
        <w:rPr>
          <w:rFonts w:cs="B Morvarid" w:hint="cs"/>
          <w:sz w:val="40"/>
          <w:szCs w:val="40"/>
          <w:rtl/>
          <w:lang w:bidi="fa-IR"/>
        </w:rPr>
        <w:t xml:space="preserve"> مدریت حافظه دست کاربر</w:t>
      </w:r>
    </w:p>
    <w:p w14:paraId="1A108F01" w14:textId="77777777" w:rsidR="008C33E7" w:rsidRPr="00F677DD" w:rsidRDefault="008C33E7" w:rsidP="008C33E7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7D675334" w14:textId="71C68DC8" w:rsidR="00F429A0" w:rsidRPr="007A76AA" w:rsidRDefault="008C33E7" w:rsidP="008C33E7">
      <w:pPr>
        <w:bidi/>
        <w:spacing w:line="276" w:lineRule="auto"/>
        <w:rPr>
          <w:rFonts w:cs="B Morvarid"/>
          <w:color w:val="FF0000"/>
          <w:sz w:val="40"/>
          <w:szCs w:val="40"/>
          <w:lang w:bidi="fa-IR"/>
        </w:rPr>
      </w:pP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زبان های مفسری(</w:t>
      </w:r>
      <w:r w:rsidRPr="007A76AA">
        <w:rPr>
          <w:rFonts w:asciiTheme="minorBidi" w:hAnsiTheme="minorBidi"/>
          <w:color w:val="FF0000"/>
          <w:sz w:val="40"/>
          <w:szCs w:val="40"/>
          <w:lang w:bidi="fa-IR"/>
        </w:rPr>
        <w:t>interpreter</w:t>
      </w: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) و کامپایلری:</w:t>
      </w:r>
    </w:p>
    <w:p w14:paraId="30AEF0EB" w14:textId="35F7F447" w:rsidR="00F429A0" w:rsidRPr="007A76AA" w:rsidRDefault="007A76AA" w:rsidP="007A76AA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زبان مفسری</w:t>
      </w:r>
      <w:r>
        <w:rPr>
          <w:rFonts w:cs="B Morvarid"/>
          <w:color w:val="FF0000"/>
          <w:sz w:val="40"/>
          <w:szCs w:val="40"/>
          <w:lang w:bidi="fa-IR"/>
        </w:rPr>
        <w:t xml:space="preserve"> </w:t>
      </w: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(</w:t>
      </w:r>
      <w:r w:rsidRPr="007A76AA">
        <w:rPr>
          <w:rFonts w:asciiTheme="minorBidi" w:hAnsiTheme="minorBidi"/>
          <w:color w:val="FF0000"/>
          <w:sz w:val="40"/>
          <w:szCs w:val="40"/>
          <w:lang w:bidi="fa-IR"/>
        </w:rPr>
        <w:t>interpreter</w:t>
      </w:r>
      <w:r w:rsidRPr="007A76AA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)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sz w:val="40"/>
          <w:szCs w:val="40"/>
          <w:rtl/>
          <w:lang w:bidi="fa-IR"/>
        </w:rPr>
        <w:t>کد های نوشته شده توسط مفسر ترجمه میشود به این صورت که خط به خط کد ها خوانده میش</w:t>
      </w:r>
      <w:r w:rsidR="00FE6063">
        <w:rPr>
          <w:rFonts w:cs="B Morvarid" w:hint="cs"/>
          <w:sz w:val="40"/>
          <w:szCs w:val="40"/>
          <w:rtl/>
          <w:lang w:bidi="fa-IR"/>
        </w:rPr>
        <w:t>و</w:t>
      </w:r>
      <w:r w:rsidRPr="007A76AA">
        <w:rPr>
          <w:rFonts w:cs="B Morvarid" w:hint="cs"/>
          <w:sz w:val="40"/>
          <w:szCs w:val="40"/>
          <w:rtl/>
          <w:lang w:bidi="fa-IR"/>
        </w:rPr>
        <w:t>ند و در خروجی نمایش داده میشنود تا به ارور برسد یا برنامه تمام شود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1862AF68" w14:textId="689543CF" w:rsidR="0031736C" w:rsidRPr="007A76AA" w:rsidRDefault="0031736C" w:rsidP="0031736C">
      <w:pPr>
        <w:bidi/>
        <w:spacing w:line="120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noProof/>
          <w:color w:val="FF0000"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978C1" wp14:editId="0C79306F">
                <wp:simplePos x="0" y="0"/>
                <wp:positionH relativeFrom="column">
                  <wp:posOffset>2597785</wp:posOffset>
                </wp:positionH>
                <wp:positionV relativeFrom="paragraph">
                  <wp:posOffset>30480</wp:posOffset>
                </wp:positionV>
                <wp:extent cx="45719" cy="1219200"/>
                <wp:effectExtent l="0" t="0" r="12065" b="19050"/>
                <wp:wrapNone/>
                <wp:docPr id="10071045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B14D8" id="Rectangle 5" o:spid="_x0000_s1026" style="position:absolute;margin-left:204.55pt;margin-top:2.4pt;width:3.6pt;height:96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" fillcolor="black [3200]" strokecolor="black [480]" strokeweight="1pt"/>
            </w:pict>
          </mc:Fallback>
        </mc:AlternateConten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……….             ________          ……..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</w:p>
    <w:p w14:paraId="1CEFE3C1" w14:textId="62B8DA22" w:rsidR="0031736C" w:rsidRPr="007A76AA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……….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3A0114B7" w14:textId="6B170701" w:rsidR="0031736C" w:rsidRPr="007A76AA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……….</w:t>
      </w:r>
      <w:r>
        <w:rPr>
          <w:rFonts w:cs="Calibri"/>
          <w:color w:val="FF0000"/>
          <w:sz w:val="40"/>
          <w:szCs w:val="40"/>
          <w:lang w:bidi="fa-IR"/>
        </w:rPr>
        <w:t xml:space="preserve">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568493C2" w14:textId="4D780215" w:rsidR="0031736C" w:rsidRPr="007A76AA" w:rsidRDefault="0031736C" w:rsidP="0031736C">
      <w:pPr>
        <w:tabs>
          <w:tab w:val="left" w:pos="3180"/>
        </w:tabs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</w:t>
      </w:r>
      <w:r w:rsidRPr="0031736C">
        <w:rPr>
          <w:rFonts w:cs="Calibri"/>
          <w:color w:val="FF0000"/>
          <w:sz w:val="40"/>
          <w:szCs w:val="40"/>
          <w:lang w:bidi="fa-IR"/>
        </w:rPr>
        <w:t xml:space="preserve">error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37256D2B" w14:textId="2769976B" w:rsidR="0031736C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……..</w:t>
      </w:r>
    </w:p>
    <w:p w14:paraId="31D9CF7B" w14:textId="77777777" w:rsidR="0031736C" w:rsidRPr="00FE6063" w:rsidRDefault="0031736C" w:rsidP="0031736C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</w:p>
    <w:p w14:paraId="490A080E" w14:textId="20E3D6F5" w:rsidR="00BD6629" w:rsidRPr="0031736C" w:rsidRDefault="007A76AA" w:rsidP="00BD6629">
      <w:pPr>
        <w:spacing w:line="276" w:lineRule="auto"/>
        <w:jc w:val="right"/>
        <w:rPr>
          <w:rFonts w:cs="B Morvarid"/>
          <w:color w:val="FF0000"/>
          <w:sz w:val="40"/>
          <w:szCs w:val="40"/>
          <w:rtl/>
          <w:lang w:bidi="fa-IR"/>
        </w:rPr>
      </w:pP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 xml:space="preserve">زبان </w:t>
      </w:r>
      <w:r w:rsidR="00FE6063">
        <w:rPr>
          <w:rFonts w:cs="B Morvarid" w:hint="cs"/>
          <w:color w:val="FF0000"/>
          <w:sz w:val="40"/>
          <w:szCs w:val="40"/>
          <w:rtl/>
          <w:lang w:bidi="fa-IR"/>
        </w:rPr>
        <w:t>کامپایلری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کد های نوشته شده توسط 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کامپایلر </w:t>
      </w:r>
      <w:r w:rsidRPr="007A76AA">
        <w:rPr>
          <w:rFonts w:cs="B Morvarid" w:hint="cs"/>
          <w:sz w:val="40"/>
          <w:szCs w:val="40"/>
          <w:rtl/>
          <w:lang w:bidi="fa-IR"/>
        </w:rPr>
        <w:t>ترجمه میشود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>(</w:t>
      </w:r>
      <w:r w:rsidR="00FE6063">
        <w:rPr>
          <w:rFonts w:cs="B Morvarid" w:hint="cs"/>
          <w:sz w:val="40"/>
          <w:szCs w:val="40"/>
          <w:rtl/>
          <w:lang w:bidi="fa-IR"/>
        </w:rPr>
        <w:t>به اصطلاح کد ها کامپایل میشوند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>)</w:t>
      </w:r>
      <w:r w:rsidRPr="00FE6063"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به این صورت که </w:t>
      </w:r>
      <w:r w:rsidR="00FE6063">
        <w:rPr>
          <w:rFonts w:cs="B Morvarid" w:hint="cs"/>
          <w:sz w:val="40"/>
          <w:szCs w:val="40"/>
          <w:rtl/>
          <w:lang w:bidi="fa-IR"/>
        </w:rPr>
        <w:t>تمام خطوط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 خوانده میش</w:t>
      </w:r>
      <w:r w:rsidR="00FE6063">
        <w:rPr>
          <w:rFonts w:cs="B Morvarid" w:hint="cs"/>
          <w:sz w:val="40"/>
          <w:szCs w:val="40"/>
          <w:rtl/>
          <w:lang w:bidi="fa-IR"/>
        </w:rPr>
        <w:t>و</w:t>
      </w:r>
      <w:r w:rsidRPr="007A76AA">
        <w:rPr>
          <w:rFonts w:cs="B Morvarid" w:hint="cs"/>
          <w:sz w:val="40"/>
          <w:szCs w:val="40"/>
          <w:rtl/>
          <w:lang w:bidi="fa-IR"/>
        </w:rPr>
        <w:t>ند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 ‌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 xml:space="preserve">، 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در صورت وجود خطا </w:t>
      </w:r>
      <w:r w:rsidR="00FE6063" w:rsidRPr="00FE6063">
        <w:rPr>
          <w:rFonts w:cs="B Morvarid" w:hint="cs"/>
          <w:color w:val="FF0000"/>
          <w:sz w:val="40"/>
          <w:szCs w:val="40"/>
          <w:rtl/>
          <w:lang w:bidi="fa-IR"/>
        </w:rPr>
        <w:t>،</w:t>
      </w:r>
      <w:r w:rsidR="00FE6063">
        <w:rPr>
          <w:rFonts w:cs="B Morvarid" w:hint="cs"/>
          <w:sz w:val="40"/>
          <w:szCs w:val="40"/>
          <w:rtl/>
          <w:lang w:bidi="fa-IR"/>
        </w:rPr>
        <w:t xml:space="preserve"> برنامه اجرا نمیشود در غیر این صورت یک فایل نصبی به کاربر تحویل میدهد</w:t>
      </w:r>
      <w:r w:rsidRPr="007A76AA">
        <w:rPr>
          <w:rFonts w:cs="B Morvarid" w:hint="cs"/>
          <w:sz w:val="40"/>
          <w:szCs w:val="40"/>
          <w:rtl/>
          <w:lang w:bidi="fa-IR"/>
        </w:rPr>
        <w:t xml:space="preserve"> </w:t>
      </w:r>
      <w:r w:rsidRPr="007A76AA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7CF0F411" w14:textId="4F14CEFF" w:rsidR="007A76AA" w:rsidRPr="007A76AA" w:rsidRDefault="00FE6063" w:rsidP="007A76AA">
      <w:pPr>
        <w:bidi/>
        <w:spacing w:line="120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noProof/>
          <w:color w:val="FF0000"/>
          <w:sz w:val="40"/>
          <w:szCs w:val="40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D5D27" wp14:editId="7A81E631">
                <wp:simplePos x="0" y="0"/>
                <wp:positionH relativeFrom="column">
                  <wp:posOffset>2529205</wp:posOffset>
                </wp:positionH>
                <wp:positionV relativeFrom="paragraph">
                  <wp:posOffset>205740</wp:posOffset>
                </wp:positionV>
                <wp:extent cx="45719" cy="1219200"/>
                <wp:effectExtent l="0" t="0" r="12065" b="19050"/>
                <wp:wrapNone/>
                <wp:docPr id="8644393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4A6C5" id="Rectangle 5" o:spid="_x0000_s1026" style="position:absolute;margin-left:199.15pt;margin-top:16.2pt;width:3.6pt;height:96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" fillcolor="black [3200]" strokecolor="black [480]" strokeweight="1pt"/>
            </w:pict>
          </mc:Fallback>
        </mc:AlternateContent>
      </w:r>
      <w:r w:rsidR="007A76AA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 xml:space="preserve">                             </w:t>
      </w:r>
      <w:r w:rsidR="007A76AA">
        <w:rPr>
          <w:rFonts w:cs="Calibri"/>
          <w:b/>
          <w:bCs/>
          <w:color w:val="FF0000"/>
          <w:sz w:val="40"/>
          <w:szCs w:val="40"/>
          <w:lang w:bidi="fa-IR"/>
        </w:rPr>
        <w:t xml:space="preserve">    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7A76AA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</w:t>
      </w:r>
      <w:r w:rsidR="007A76AA">
        <w:rPr>
          <w:rFonts w:cs="Calibri"/>
          <w:b/>
          <w:bCs/>
          <w:color w:val="FF0000"/>
          <w:sz w:val="40"/>
          <w:szCs w:val="40"/>
          <w:lang w:bidi="fa-IR"/>
        </w:rPr>
        <w:t xml:space="preserve">  </w:t>
      </w: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 xml:space="preserve">       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</w:t>
      </w:r>
      <w:r w:rsidR="007A76AA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</w:p>
    <w:p w14:paraId="42D026A3" w14:textId="4FA283F8" w:rsidR="007A76AA" w:rsidRPr="007A76AA" w:rsidRDefault="007A76AA" w:rsidP="007A76AA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</w:t>
      </w:r>
      <w:r w:rsidR="0031736C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</w:t>
      </w:r>
    </w:p>
    <w:p w14:paraId="46671BCC" w14:textId="6468DDC2" w:rsidR="007A76AA" w:rsidRPr="007A76AA" w:rsidRDefault="007A76AA" w:rsidP="007A76AA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</w:t>
      </w:r>
      <w:r w:rsidR="00FE6063" w:rsidRPr="00FE6063">
        <w:rPr>
          <w:rFonts w:cs="Calibri"/>
          <w:color w:val="FF0000"/>
          <w:sz w:val="40"/>
          <w:szCs w:val="40"/>
          <w:lang w:bidi="fa-IR"/>
        </w:rPr>
        <w:t>erro</w:t>
      </w:r>
      <w:r w:rsidR="0031736C">
        <w:rPr>
          <w:rFonts w:cs="Calibri"/>
          <w:color w:val="FF0000"/>
          <w:sz w:val="40"/>
          <w:szCs w:val="40"/>
          <w:lang w:bidi="fa-IR"/>
        </w:rPr>
        <w:t>r</w:t>
      </w:r>
      <w:r w:rsidR="00FE6063">
        <w:rPr>
          <w:rFonts w:cs="Calibri"/>
          <w:color w:val="FF0000"/>
          <w:sz w:val="40"/>
          <w:szCs w:val="40"/>
          <w:lang w:bidi="fa-IR"/>
        </w:rPr>
        <w:t xml:space="preserve">             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</w:t>
      </w:r>
      <w:r w:rsidR="00FE6063" w:rsidRPr="00FE6063">
        <w:rPr>
          <w:rFonts w:cs="Calibri"/>
          <w:color w:val="FF0000"/>
          <w:sz w:val="40"/>
          <w:szCs w:val="40"/>
          <w:lang w:bidi="fa-IR"/>
        </w:rPr>
        <w:t>exe</w:t>
      </w:r>
    </w:p>
    <w:p w14:paraId="7CA2401D" w14:textId="012B981E" w:rsidR="007A76AA" w:rsidRPr="007A76AA" w:rsidRDefault="007A76AA" w:rsidP="007A76AA">
      <w:pPr>
        <w:tabs>
          <w:tab w:val="left" w:pos="3180"/>
        </w:tabs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</w:p>
    <w:p w14:paraId="0A56D96E" w14:textId="667F2578" w:rsidR="00F429A0" w:rsidRDefault="007A76AA" w:rsidP="00FE6063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                                  </w:t>
      </w:r>
      <w:r w:rsidR="00FE6063"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________</w:t>
      </w:r>
      <w:r w:rsidR="00FE6063">
        <w:rPr>
          <w:rFonts w:cs="Calibri"/>
          <w:b/>
          <w:bCs/>
          <w:color w:val="FF0000"/>
          <w:sz w:val="40"/>
          <w:szCs w:val="40"/>
          <w:lang w:bidi="fa-IR"/>
        </w:rPr>
        <w:t xml:space="preserve">  </w:t>
      </w:r>
    </w:p>
    <w:p w14:paraId="0018F3B4" w14:textId="77777777" w:rsidR="00FE6063" w:rsidRPr="00FE6063" w:rsidRDefault="00FE6063" w:rsidP="00FE6063">
      <w:pPr>
        <w:spacing w:line="120" w:lineRule="auto"/>
        <w:rPr>
          <w:rFonts w:cs="Calibri"/>
          <w:b/>
          <w:bCs/>
          <w:color w:val="FF0000"/>
          <w:sz w:val="40"/>
          <w:szCs w:val="40"/>
          <w:lang w:bidi="fa-IR"/>
        </w:rPr>
      </w:pPr>
    </w:p>
    <w:p w14:paraId="30AFE208" w14:textId="77777777" w:rsidR="00FE6063" w:rsidRPr="00F677DD" w:rsidRDefault="00FE6063" w:rsidP="00FE6063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6FDD0E6A" w14:textId="500F454B" w:rsidR="00F429A0" w:rsidRPr="00FE6063" w:rsidRDefault="00FE6063" w:rsidP="00125A95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FE6063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زبان های شی</w:t>
      </w:r>
      <w:r w:rsidR="00125A95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‌</w:t>
      </w:r>
      <w:r w:rsidRPr="00FE6063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گرایی و غیرشی</w:t>
      </w:r>
      <w:r w:rsidR="00125A95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‌</w:t>
      </w:r>
      <w:r w:rsidRPr="00FE6063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گرایی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  <w:r w:rsidR="00125A95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</w:t>
      </w:r>
    </w:p>
    <w:p w14:paraId="5C55FC1E" w14:textId="1F503222" w:rsidR="00125A95" w:rsidRDefault="00125A95" w:rsidP="00125A95">
      <w:pPr>
        <w:spacing w:line="240" w:lineRule="auto"/>
        <w:jc w:val="right"/>
        <w:rPr>
          <w:rFonts w:cs="B Morvarid"/>
          <w:sz w:val="40"/>
          <w:szCs w:val="40"/>
          <w:rtl/>
        </w:rPr>
      </w:pPr>
      <w:r>
        <w:rPr>
          <w:rFonts w:cs="B Morvarid" w:hint="cs"/>
          <w:sz w:val="40"/>
          <w:szCs w:val="40"/>
          <w:rtl/>
        </w:rPr>
        <w:t>در برنامه نوسی شی گرا</w:t>
      </w:r>
      <w:r w:rsidRPr="008B21DF">
        <w:rPr>
          <w:rFonts w:cs="B Morvarid"/>
          <w:sz w:val="40"/>
          <w:szCs w:val="40"/>
          <w:rtl/>
        </w:rPr>
        <w:t xml:space="preserve"> به جای تعریف توابع و منطق از اشیا و داده ها استفاده می</w:t>
      </w:r>
      <w:r>
        <w:rPr>
          <w:rFonts w:cs="B Morvarid" w:hint="cs"/>
          <w:sz w:val="40"/>
          <w:szCs w:val="40"/>
          <w:rtl/>
        </w:rPr>
        <w:t>کنیم</w:t>
      </w:r>
      <w:r w:rsidRPr="008B21DF">
        <w:rPr>
          <w:rFonts w:cs="B Morvarid"/>
          <w:sz w:val="40"/>
          <w:szCs w:val="40"/>
          <w:rtl/>
        </w:rPr>
        <w:t xml:space="preserve"> در این مدل از برنامه نویسی هر شی</w:t>
      </w:r>
      <w:r>
        <w:rPr>
          <w:rFonts w:cs="B Morvarid" w:hint="cs"/>
          <w:sz w:val="40"/>
          <w:szCs w:val="40"/>
          <w:rtl/>
        </w:rPr>
        <w:t xml:space="preserve"> به</w:t>
      </w:r>
      <w:r w:rsidRPr="008B21DF">
        <w:rPr>
          <w:rFonts w:cs="B Morvarid"/>
          <w:sz w:val="40"/>
          <w:szCs w:val="40"/>
          <w:rtl/>
        </w:rPr>
        <w:t xml:space="preserve"> عنوان یک مدل داده ای در نظر گرفت</w:t>
      </w:r>
      <w:r>
        <w:rPr>
          <w:rFonts w:cs="B Morvarid" w:hint="cs"/>
          <w:sz w:val="40"/>
          <w:szCs w:val="40"/>
          <w:rtl/>
        </w:rPr>
        <w:t>ه میشود</w:t>
      </w:r>
      <w:r w:rsidRPr="008B21DF">
        <w:rPr>
          <w:rFonts w:cs="B Morvarid"/>
          <w:sz w:val="40"/>
          <w:szCs w:val="40"/>
          <w:rtl/>
        </w:rPr>
        <w:t xml:space="preserve"> که دارای ویژگی های منحصر به فرد می‌باشد</w:t>
      </w:r>
      <w:r>
        <w:rPr>
          <w:rFonts w:cs="B Morvarid" w:hint="cs"/>
          <w:sz w:val="40"/>
          <w:szCs w:val="40"/>
          <w:rtl/>
        </w:rPr>
        <w:t xml:space="preserve"> و زبان های غیر شی گرایی این ویژگی را ندارند</w:t>
      </w:r>
    </w:p>
    <w:p w14:paraId="342FA4C2" w14:textId="77777777" w:rsidR="00125A95" w:rsidRPr="00F677DD" w:rsidRDefault="00125A95" w:rsidP="00125A95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34F633DF" w14:textId="1AC21292" w:rsidR="00F429A0" w:rsidRDefault="00E3437D" w:rsidP="00125A95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E3437D">
        <w:rPr>
          <w:rFonts w:cs="B Morvarid" w:hint="cs"/>
          <w:color w:val="FF0000"/>
          <w:sz w:val="40"/>
          <w:szCs w:val="40"/>
          <w:rtl/>
          <w:lang w:bidi="fa-IR"/>
        </w:rPr>
        <w:t xml:space="preserve">الگوریتم: </w:t>
      </w:r>
      <w:r>
        <w:rPr>
          <w:rFonts w:cs="B Morvarid" w:hint="cs"/>
          <w:sz w:val="40"/>
          <w:szCs w:val="40"/>
          <w:rtl/>
          <w:lang w:bidi="fa-IR"/>
        </w:rPr>
        <w:t xml:space="preserve">حل کردن گام به گام </w:t>
      </w:r>
      <w:r w:rsidRPr="00E3437D">
        <w:rPr>
          <w:rFonts w:cs="B Morvarid"/>
          <w:sz w:val="40"/>
          <w:szCs w:val="40"/>
          <w:rtl/>
          <w:lang w:bidi="fa-IR"/>
        </w:rPr>
        <w:t>مسئله</w:t>
      </w:r>
      <w:r>
        <w:rPr>
          <w:rFonts w:cs="B Morvarid" w:hint="cs"/>
          <w:sz w:val="40"/>
          <w:szCs w:val="40"/>
          <w:rtl/>
          <w:lang w:bidi="fa-IR"/>
        </w:rPr>
        <w:t xml:space="preserve"> تا رسیدن به خروجی به مطلوب</w:t>
      </w:r>
    </w:p>
    <w:p w14:paraId="525DA816" w14:textId="571BA1E9" w:rsidR="00E3437D" w:rsidRPr="00E3437D" w:rsidRDefault="00E3437D" w:rsidP="00E3437D">
      <w:pPr>
        <w:bidi/>
        <w:spacing w:line="276" w:lineRule="auto"/>
        <w:rPr>
          <w:rFonts w:cs="Calibri"/>
          <w:sz w:val="40"/>
          <w:szCs w:val="40"/>
          <w:lang w:bidi="fa-IR"/>
        </w:rPr>
      </w:pPr>
      <w:r w:rsidRPr="008B4A88">
        <w:rPr>
          <w:rFonts w:cs="B Morvarid" w:hint="cs"/>
          <w:color w:val="FF0000"/>
          <w:sz w:val="40"/>
          <w:szCs w:val="40"/>
          <w:rtl/>
          <w:lang w:bidi="fa-IR"/>
        </w:rPr>
        <w:t xml:space="preserve">نکته: </w:t>
      </w:r>
      <w:r>
        <w:rPr>
          <w:rFonts w:cs="B Morvarid" w:hint="cs"/>
          <w:sz w:val="40"/>
          <w:szCs w:val="40"/>
          <w:rtl/>
          <w:lang w:bidi="fa-IR"/>
        </w:rPr>
        <w:t>نمیتوان در هر مرحله از الگوریتم بیش از یک کار را انجام دهیم و باید مراحل دور از ابهام باشد</w:t>
      </w:r>
      <w:r w:rsidRPr="00E3437D">
        <w:rPr>
          <w:rFonts w:cs="B Morvarid" w:hint="cs"/>
          <w:color w:val="FF0000"/>
          <w:sz w:val="40"/>
          <w:szCs w:val="40"/>
          <w:rtl/>
          <w:lang w:bidi="fa-IR"/>
        </w:rPr>
        <w:t>.</w:t>
      </w:r>
    </w:p>
    <w:p w14:paraId="4CA732B9" w14:textId="3102AC26" w:rsidR="00F429A0" w:rsidRDefault="00E3437D" w:rsidP="00E3437D">
      <w:pPr>
        <w:bidi/>
        <w:spacing w:line="192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Pr="00E3437D">
        <w:rPr>
          <w:rFonts w:cs="B Morvarid" w:hint="cs"/>
          <w:sz w:val="40"/>
          <w:szCs w:val="40"/>
          <w:rtl/>
          <w:lang w:bidi="fa-IR"/>
        </w:rPr>
        <w:t>شروع</w:t>
      </w:r>
    </w:p>
    <w:p w14:paraId="61976F1E" w14:textId="2A9EF002" w:rsidR="00E3437D" w:rsidRDefault="00E3437D" w:rsidP="00E3437D">
      <w:pPr>
        <w:bidi/>
        <w:spacing w:line="192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Pr="00E3437D">
        <w:rPr>
          <w:rFonts w:cs="B Morvarid" w:hint="cs"/>
          <w:sz w:val="40"/>
          <w:szCs w:val="40"/>
          <w:rtl/>
          <w:lang w:bidi="fa-IR"/>
        </w:rPr>
        <w:t>باقی مراحل</w:t>
      </w:r>
    </w:p>
    <w:p w14:paraId="77461161" w14:textId="2D598BB8" w:rsidR="00E3437D" w:rsidRDefault="00E3437D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Pr="00E3437D">
        <w:rPr>
          <w:rFonts w:cs="B Morvarid" w:hint="cs"/>
          <w:sz w:val="40"/>
          <w:szCs w:val="40"/>
          <w:rtl/>
          <w:lang w:bidi="fa-IR"/>
        </w:rPr>
        <w:t>پایان</w:t>
      </w:r>
    </w:p>
    <w:p w14:paraId="37E33811" w14:textId="5FBA2E9F" w:rsidR="008B4A88" w:rsidRPr="00F677DD" w:rsidRDefault="008B4A88" w:rsidP="008B4A88">
      <w:pPr>
        <w:spacing w:line="240" w:lineRule="auto"/>
        <w:jc w:val="right"/>
        <w:rPr>
          <w:rFonts w:cs="B Morvarid"/>
          <w:b/>
          <w:bCs/>
          <w:sz w:val="40"/>
          <w:szCs w:val="40"/>
          <w:lang w:bidi="fa-IR"/>
        </w:rPr>
      </w:pPr>
      <w:r w:rsidRPr="00F677DD">
        <w:rPr>
          <w:rFonts w:cs="B Morvarid"/>
          <w:b/>
          <w:bCs/>
          <w:color w:val="FF0000"/>
          <w:sz w:val="40"/>
          <w:szCs w:val="40"/>
          <w:lang w:bidi="fa-IR"/>
        </w:rPr>
        <w:t>----------------------------------------------------------------------------</w:t>
      </w:r>
    </w:p>
    <w:p w14:paraId="4351E5A1" w14:textId="10393D75" w:rsidR="008B4A88" w:rsidRPr="008B4A88" w:rsidRDefault="008B4A88" w:rsidP="008B4A88">
      <w:pPr>
        <w:bidi/>
        <w:spacing w:line="192" w:lineRule="auto"/>
        <w:rPr>
          <w:rFonts w:cs="B Morvarid"/>
          <w:color w:val="FF0000"/>
          <w:sz w:val="40"/>
          <w:szCs w:val="40"/>
          <w:rtl/>
          <w:lang w:bidi="fa-IR"/>
        </w:rPr>
      </w:pPr>
      <w:r w:rsidRPr="008B4A88">
        <w:rPr>
          <w:rFonts w:cs="B Morvarid" w:hint="cs"/>
          <w:color w:val="FF0000"/>
          <w:sz w:val="40"/>
          <w:szCs w:val="40"/>
          <w:rtl/>
          <w:lang w:bidi="fa-IR"/>
        </w:rPr>
        <w:lastRenderedPageBreak/>
        <w:t>الگوریتم بررسی سن قانونی:</w:t>
      </w:r>
    </w:p>
    <w:p w14:paraId="748ABB9C" w14:textId="6A6C14E6" w:rsidR="008B4A88" w:rsidRDefault="003C3B3E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ins w:id="0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1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>
        <w:rPr>
          <w:rFonts w:cs="B Morvarid" w:hint="cs"/>
          <w:sz w:val="40"/>
          <w:szCs w:val="40"/>
          <w:rtl/>
          <w:lang w:bidi="fa-IR"/>
        </w:rPr>
        <w:t>شروع</w:t>
      </w:r>
    </w:p>
    <w:p w14:paraId="77354E1C" w14:textId="6D226D93" w:rsidR="008B4A88" w:rsidRDefault="003C3B3E" w:rsidP="008B4A88">
      <w:pPr>
        <w:bidi/>
        <w:spacing w:line="192" w:lineRule="auto"/>
        <w:rPr>
          <w:rFonts w:cs="B Morvarid"/>
          <w:sz w:val="40"/>
          <w:szCs w:val="40"/>
          <w:lang w:bidi="fa-IR"/>
        </w:rPr>
      </w:pPr>
      <w:ins w:id="1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2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>
        <w:rPr>
          <w:rFonts w:cs="B Morvarid" w:hint="cs"/>
          <w:sz w:val="40"/>
          <w:szCs w:val="40"/>
          <w:rtl/>
          <w:lang w:bidi="fa-IR"/>
        </w:rPr>
        <w:t xml:space="preserve">ذخیره سن کاربر در </w:t>
      </w:r>
      <w:r w:rsidR="008B4A88">
        <w:rPr>
          <w:rFonts w:cs="B Morvarid"/>
          <w:sz w:val="40"/>
          <w:szCs w:val="40"/>
          <w:lang w:bidi="fa-IR"/>
        </w:rPr>
        <w:t>x</w:t>
      </w:r>
    </w:p>
    <w:p w14:paraId="002BD118" w14:textId="7ADB1D0A" w:rsidR="008B4A88" w:rsidRPr="008B4A88" w:rsidRDefault="003C3B3E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ins w:id="2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3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 w:rsidRPr="008B4A88">
        <w:rPr>
          <w:rFonts w:cs="B Morvarid" w:hint="cs"/>
          <w:sz w:val="40"/>
          <w:szCs w:val="40"/>
          <w:rtl/>
          <w:lang w:bidi="fa-IR"/>
        </w:rPr>
        <w:t xml:space="preserve">اگر </w:t>
      </w:r>
      <w:r w:rsidR="008B4A88" w:rsidRPr="008B4A88">
        <w:rPr>
          <w:rFonts w:cs="B Morvarid"/>
          <w:sz w:val="40"/>
          <w:szCs w:val="40"/>
          <w:lang w:bidi="fa-IR"/>
        </w:rPr>
        <w:t>x</w:t>
      </w:r>
      <w:r w:rsidR="008B4A88" w:rsidRPr="008B4A88">
        <w:rPr>
          <w:rFonts w:cs="B Morvarid"/>
          <w:color w:val="FF0000"/>
          <w:sz w:val="40"/>
          <w:szCs w:val="40"/>
          <w:lang w:bidi="fa-IR"/>
        </w:rPr>
        <w:t>&gt;</w:t>
      </w:r>
      <w:r w:rsidR="008B4A88" w:rsidRPr="008B4A88">
        <w:rPr>
          <w:rFonts w:cs="B Morvarid"/>
          <w:sz w:val="40"/>
          <w:szCs w:val="40"/>
          <w:lang w:bidi="fa-IR"/>
        </w:rPr>
        <w:t>18</w:t>
      </w:r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6CC2DF9A" w14:textId="1C475879" w:rsidR="008B4A88" w:rsidRPr="008B4A88" w:rsidRDefault="008B4A88" w:rsidP="008B4A88">
      <w:pPr>
        <w:bidi/>
        <w:spacing w:line="192" w:lineRule="auto"/>
        <w:rPr>
          <w:rFonts w:cs="B Morvarid"/>
          <w:sz w:val="40"/>
          <w:szCs w:val="40"/>
          <w:rtl/>
          <w:lang w:bidi="fa-IR"/>
        </w:rPr>
      </w:pPr>
      <w:r w:rsidRPr="008B4A88">
        <w:rPr>
          <w:rFonts w:cs="B Morvarid" w:hint="cs"/>
          <w:sz w:val="40"/>
          <w:szCs w:val="40"/>
          <w:rtl/>
          <w:lang w:bidi="fa-IR"/>
        </w:rPr>
        <w:t xml:space="preserve">    </w:t>
      </w:r>
      <w:r>
        <w:rPr>
          <w:rFonts w:cs="B Morvarid" w:hint="cs"/>
          <w:sz w:val="40"/>
          <w:szCs w:val="40"/>
          <w:rtl/>
          <w:lang w:bidi="fa-IR"/>
        </w:rPr>
        <w:t xml:space="preserve">  </w:t>
      </w:r>
      <w:r w:rsidRPr="008B4A88">
        <w:rPr>
          <w:rFonts w:cs="B Morvarid" w:hint="cs"/>
          <w:sz w:val="40"/>
          <w:szCs w:val="40"/>
          <w:rtl/>
          <w:lang w:bidi="fa-IR"/>
        </w:rPr>
        <w:t xml:space="preserve"> چاپ کن به سن قانونی رسیده ای</w:t>
      </w:r>
    </w:p>
    <w:p w14:paraId="518889C3" w14:textId="61F54E15" w:rsidR="00E3437D" w:rsidRPr="008B4A88" w:rsidRDefault="003C3B3E" w:rsidP="00E3437D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ins w:id="3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4</w:t>
        </w:r>
      </w:ins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-</w:t>
      </w:r>
      <w:r w:rsidR="008B4A88" w:rsidRPr="008B4A88">
        <w:rPr>
          <w:rFonts w:cs="B Morvarid" w:hint="cs"/>
          <w:sz w:val="40"/>
          <w:szCs w:val="40"/>
          <w:rtl/>
          <w:lang w:bidi="fa-IR"/>
        </w:rPr>
        <w:t>در غیر این صورت</w:t>
      </w:r>
      <w:r w:rsidR="008B4A88" w:rsidRPr="008B4A88">
        <w:rPr>
          <w:rFonts w:cs="B Morvarid" w:hint="cs"/>
          <w:color w:val="FF0000"/>
          <w:sz w:val="40"/>
          <w:szCs w:val="40"/>
          <w:rtl/>
          <w:lang w:bidi="fa-IR"/>
        </w:rPr>
        <w:t>:</w:t>
      </w:r>
    </w:p>
    <w:p w14:paraId="629E719F" w14:textId="0089CEBB" w:rsidR="008B4A88" w:rsidRPr="008B4A88" w:rsidRDefault="008B4A88" w:rsidP="008B4A8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8B4A88">
        <w:rPr>
          <w:rFonts w:cs="B Morvarid" w:hint="cs"/>
          <w:sz w:val="40"/>
          <w:szCs w:val="40"/>
          <w:rtl/>
          <w:lang w:bidi="fa-IR"/>
        </w:rPr>
        <w:t xml:space="preserve">  </w:t>
      </w:r>
      <w:r>
        <w:rPr>
          <w:rFonts w:cs="B Morvarid" w:hint="cs"/>
          <w:sz w:val="40"/>
          <w:szCs w:val="40"/>
          <w:rtl/>
          <w:lang w:bidi="fa-IR"/>
        </w:rPr>
        <w:t xml:space="preserve">  </w:t>
      </w:r>
      <w:r w:rsidRPr="008B4A88">
        <w:rPr>
          <w:rFonts w:cs="B Morvarid" w:hint="cs"/>
          <w:sz w:val="40"/>
          <w:szCs w:val="40"/>
          <w:rtl/>
          <w:lang w:bidi="fa-IR"/>
        </w:rPr>
        <w:t xml:space="preserve">  چاپ کن به سن قانونی نرسیده ای</w:t>
      </w:r>
    </w:p>
    <w:p w14:paraId="2A3482BE" w14:textId="3DDD88D8" w:rsidR="008B4A88" w:rsidRDefault="003C3B3E" w:rsidP="008B4A88">
      <w:pPr>
        <w:spacing w:line="276" w:lineRule="auto"/>
        <w:jc w:val="right"/>
        <w:rPr>
          <w:ins w:id="4" w:author="alireza sayad" w:date="2025-02-06T19:40:00Z" w16du:dateUtc="2025-02-06T16:10:00Z"/>
          <w:rFonts w:cs="B Morvarid"/>
          <w:sz w:val="40"/>
          <w:szCs w:val="40"/>
          <w:rtl/>
          <w:lang w:bidi="fa-IR"/>
        </w:rPr>
      </w:pPr>
      <w:ins w:id="5" w:author="alireza sayad" w:date="2025-02-06T19:43:00Z" w16du:dateUtc="2025-02-06T16:13:00Z">
        <w:r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5</w:t>
        </w:r>
      </w:ins>
      <w:r w:rsidR="008B4A88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-</w:t>
      </w:r>
      <w:r w:rsidR="008B4A88" w:rsidRPr="008B4A88">
        <w:rPr>
          <w:rFonts w:cs="B Morvarid" w:hint="cs"/>
          <w:sz w:val="40"/>
          <w:szCs w:val="40"/>
          <w:rtl/>
          <w:lang w:bidi="fa-IR"/>
        </w:rPr>
        <w:t>پایا</w:t>
      </w:r>
      <w:r w:rsidR="008B4A88">
        <w:rPr>
          <w:rFonts w:cs="B Morvarid" w:hint="cs"/>
          <w:sz w:val="40"/>
          <w:szCs w:val="40"/>
          <w:rtl/>
          <w:lang w:bidi="fa-IR"/>
        </w:rPr>
        <w:t>ن</w:t>
      </w:r>
    </w:p>
    <w:p w14:paraId="01CCF144" w14:textId="2AD5975F" w:rsidR="003C3B3E" w:rsidRPr="008B4A88" w:rsidRDefault="003C3B3E" w:rsidP="003C3B3E">
      <w:pPr>
        <w:bidi/>
        <w:spacing w:line="192" w:lineRule="auto"/>
        <w:rPr>
          <w:ins w:id="6" w:author="alireza sayad" w:date="2025-02-06T19:40:00Z" w16du:dateUtc="2025-02-06T16:10:00Z"/>
          <w:rFonts w:cs="B Morvarid"/>
          <w:color w:val="FF0000"/>
          <w:sz w:val="40"/>
          <w:szCs w:val="40"/>
          <w:rtl/>
          <w:lang w:bidi="fa-IR"/>
        </w:rPr>
      </w:pPr>
      <w:ins w:id="7" w:author="alireza sayad" w:date="2025-02-06T19:40:00Z" w16du:dateUtc="2025-02-06T16:10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الگوریتم </w:t>
        </w:r>
      </w:ins>
      <w:ins w:id="8" w:author="alireza sayad" w:date="2025-02-06T19:41:00Z" w16du:dateUtc="2025-02-06T16:11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دم کردن چای</w:t>
        </w:r>
      </w:ins>
      <w:ins w:id="9" w:author="alireza sayad" w:date="2025-02-06T19:40:00Z" w16du:dateUtc="2025-02-06T16:10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0A2B95F2" w14:textId="309B2EA2" w:rsidR="003C3B3E" w:rsidRDefault="003C3B3E" w:rsidP="003C3B3E">
      <w:pPr>
        <w:bidi/>
        <w:spacing w:line="192" w:lineRule="auto"/>
        <w:rPr>
          <w:ins w:id="10" w:author="alireza sayad" w:date="2025-02-06T19:42:00Z" w16du:dateUtc="2025-02-06T16:12:00Z"/>
          <w:rFonts w:cs="B Morvarid"/>
          <w:sz w:val="40"/>
          <w:szCs w:val="40"/>
          <w:rtl/>
          <w:lang w:bidi="fa-IR"/>
        </w:rPr>
      </w:pPr>
      <w:ins w:id="11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1</w:t>
        </w:r>
      </w:ins>
      <w:ins w:id="12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شروع</w:t>
        </w:r>
      </w:ins>
    </w:p>
    <w:p w14:paraId="2CF55D94" w14:textId="6DB5F0A1" w:rsidR="003C3B3E" w:rsidRDefault="003C3B3E" w:rsidP="003C3B3E">
      <w:pPr>
        <w:bidi/>
        <w:spacing w:line="192" w:lineRule="auto"/>
        <w:rPr>
          <w:ins w:id="13" w:author="alireza sayad" w:date="2025-02-06T19:41:00Z" w16du:dateUtc="2025-02-06T16:11:00Z"/>
          <w:rFonts w:cs="B Morvarid"/>
          <w:sz w:val="40"/>
          <w:szCs w:val="40"/>
          <w:rtl/>
          <w:lang w:bidi="fa-IR"/>
        </w:rPr>
      </w:pPr>
      <w:ins w:id="14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2</w:t>
        </w:r>
      </w:ins>
      <w:ins w:id="15" w:author="alireza sayad" w:date="2025-02-06T19:42:00Z" w16du:dateUtc="2025-02-06T16:12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آب در سماور یا کتری یا چای ساز یا ... بریزید</w:t>
        </w:r>
      </w:ins>
    </w:p>
    <w:p w14:paraId="24867652" w14:textId="61736320" w:rsidR="003C3B3E" w:rsidRDefault="003C3B3E" w:rsidP="003C3B3E">
      <w:pPr>
        <w:bidi/>
        <w:spacing w:line="192" w:lineRule="auto"/>
        <w:rPr>
          <w:ins w:id="16" w:author="alireza sayad" w:date="2025-02-06T19:41:00Z" w16du:dateUtc="2025-02-06T16:11:00Z"/>
          <w:rFonts w:cs="B Morvarid"/>
          <w:sz w:val="40"/>
          <w:szCs w:val="40"/>
          <w:lang w:bidi="fa-IR"/>
        </w:rPr>
      </w:pPr>
      <w:ins w:id="17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3</w:t>
        </w:r>
      </w:ins>
      <w:ins w:id="18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سماور یا </w:t>
        </w:r>
      </w:ins>
      <w:ins w:id="19" w:author="alireza sayad" w:date="2025-02-06T19:42:00Z" w16du:dateUtc="2025-02-06T16:12:00Z">
        <w:r>
          <w:rPr>
            <w:rFonts w:cs="B Morvarid" w:hint="cs"/>
            <w:sz w:val="40"/>
            <w:szCs w:val="40"/>
            <w:rtl/>
            <w:lang w:bidi="fa-IR"/>
          </w:rPr>
          <w:t>اجاق گاز یا ... روشن کنید</w:t>
        </w:r>
      </w:ins>
    </w:p>
    <w:p w14:paraId="5575FD6E" w14:textId="7DA84AA8" w:rsidR="003C3B3E" w:rsidRPr="008B4A88" w:rsidRDefault="003C3B3E" w:rsidP="003C3B3E">
      <w:pPr>
        <w:bidi/>
        <w:spacing w:line="192" w:lineRule="auto"/>
        <w:rPr>
          <w:ins w:id="20" w:author="alireza sayad" w:date="2025-02-06T19:41:00Z" w16du:dateUtc="2025-02-06T16:11:00Z"/>
          <w:rFonts w:cs="B Morvarid"/>
          <w:sz w:val="40"/>
          <w:szCs w:val="40"/>
          <w:rtl/>
          <w:lang w:bidi="fa-IR"/>
        </w:rPr>
      </w:pPr>
      <w:ins w:id="21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4</w:t>
        </w:r>
      </w:ins>
      <w:ins w:id="22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23" w:author="alireza sayad" w:date="2025-02-06T19:42:00Z" w16du:dateUtc="2025-02-06T16:12:00Z">
        <w:r>
          <w:rPr>
            <w:rFonts w:cs="B Morvarid" w:hint="cs"/>
            <w:sz w:val="40"/>
            <w:szCs w:val="40"/>
            <w:rtl/>
            <w:lang w:bidi="fa-IR"/>
          </w:rPr>
          <w:t>منتظر بمانید تا آب به جوش بیای</w:t>
        </w:r>
      </w:ins>
      <w:ins w:id="24" w:author="alireza sayad" w:date="2025-02-06T19:43:00Z" w16du:dateUtc="2025-02-06T16:13:00Z">
        <w:r>
          <w:rPr>
            <w:rFonts w:cs="B Morvarid" w:hint="cs"/>
            <w:sz w:val="40"/>
            <w:szCs w:val="40"/>
            <w:rtl/>
            <w:lang w:bidi="fa-IR"/>
          </w:rPr>
          <w:t>د</w:t>
        </w:r>
      </w:ins>
    </w:p>
    <w:p w14:paraId="7985B454" w14:textId="3C2868B1" w:rsidR="003C3B3E" w:rsidRPr="008B4A88" w:rsidRDefault="003C3B3E" w:rsidP="003C3B3E">
      <w:pPr>
        <w:bidi/>
        <w:spacing w:line="276" w:lineRule="auto"/>
        <w:rPr>
          <w:ins w:id="25" w:author="alireza sayad" w:date="2025-02-06T19:43:00Z" w16du:dateUtc="2025-02-06T16:13:00Z"/>
          <w:rFonts w:cs="B Morvarid"/>
          <w:sz w:val="40"/>
          <w:szCs w:val="40"/>
          <w:rtl/>
          <w:lang w:bidi="fa-IR"/>
        </w:rPr>
      </w:pPr>
      <w:ins w:id="26" w:author="alireza sayad" w:date="2025-02-06T19:43:00Z" w16du:dateUtc="2025-02-06T16:13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5</w:t>
        </w:r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اگر آب به جوش آمده به مرحله 6 بروید در غیر این صورت به مر</w:t>
        </w:r>
      </w:ins>
      <w:ins w:id="27" w:author="alireza sayad" w:date="2025-02-06T19:44:00Z" w16du:dateUtc="2025-02-06T16:14:00Z">
        <w:r>
          <w:rPr>
            <w:rFonts w:cs="B Morvarid" w:hint="cs"/>
            <w:sz w:val="40"/>
            <w:szCs w:val="40"/>
            <w:rtl/>
            <w:lang w:bidi="fa-IR"/>
          </w:rPr>
          <w:t>حله 4 بروید</w:t>
        </w:r>
      </w:ins>
    </w:p>
    <w:p w14:paraId="4B678768" w14:textId="574CFD2A" w:rsidR="003C3B3E" w:rsidRDefault="003C3B3E" w:rsidP="003C3B3E">
      <w:pPr>
        <w:bidi/>
        <w:spacing w:line="276" w:lineRule="auto"/>
        <w:rPr>
          <w:ins w:id="28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29" w:author="alireza sayad" w:date="2025-02-06T19:44:00Z" w16du:dateUtc="2025-02-06T16:14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6</w:t>
        </w:r>
      </w:ins>
      <w:ins w:id="30" w:author="alireza sayad" w:date="2025-02-06T19:41:00Z" w16du:dateUtc="2025-02-06T16:11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31" w:author="alireza sayad" w:date="2025-02-06T19:44:00Z" w16du:dateUtc="2025-02-06T16:14:00Z">
        <w:r>
          <w:rPr>
            <w:rFonts w:cs="B Morvarid" w:hint="cs"/>
            <w:sz w:val="40"/>
            <w:szCs w:val="40"/>
            <w:rtl/>
            <w:lang w:bidi="fa-IR"/>
          </w:rPr>
          <w:t>چای خشک در قوری یا فلاکس یا ... بریزید</w:t>
        </w:r>
      </w:ins>
    </w:p>
    <w:p w14:paraId="073572E1" w14:textId="2F601F0C" w:rsidR="003C3B3E" w:rsidRDefault="003C3B3E" w:rsidP="003C3B3E">
      <w:pPr>
        <w:bidi/>
        <w:spacing w:line="276" w:lineRule="auto"/>
        <w:rPr>
          <w:ins w:id="32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33" w:author="alireza sayad" w:date="2025-02-06T19:44:00Z" w16du:dateUtc="2025-02-06T16:14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lastRenderedPageBreak/>
          <w:t>7</w:t>
        </w:r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  <w:r>
          <w:rPr>
            <w:rFonts w:cs="B Morvarid" w:hint="cs"/>
            <w:sz w:val="40"/>
            <w:szCs w:val="40"/>
            <w:rtl/>
            <w:lang w:bidi="fa-IR"/>
          </w:rPr>
          <w:t>آب جوشیده را داخل قوری یا ... بریزید</w:t>
        </w:r>
      </w:ins>
    </w:p>
    <w:p w14:paraId="7AEB76C8" w14:textId="6F7EEEF4" w:rsidR="003C3B3E" w:rsidRDefault="003C3B3E" w:rsidP="003C3B3E">
      <w:pPr>
        <w:bidi/>
        <w:spacing w:line="276" w:lineRule="auto"/>
        <w:rPr>
          <w:ins w:id="34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35" w:author="alireza sayad" w:date="2025-02-06T19:45:00Z" w16du:dateUtc="2025-02-06T16:15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8</w:t>
        </w:r>
      </w:ins>
      <w:ins w:id="36" w:author="alireza sayad" w:date="2025-02-06T19:44:00Z" w16du:dateUtc="2025-02-06T16:14:00Z"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37" w:author="alireza sayad" w:date="2025-02-06T19:45:00Z" w16du:dateUtc="2025-02-06T16:15:00Z">
        <w:r>
          <w:rPr>
            <w:rFonts w:cs="B Morvarid" w:hint="cs"/>
            <w:sz w:val="40"/>
            <w:szCs w:val="40"/>
            <w:rtl/>
            <w:lang w:bidi="fa-IR"/>
          </w:rPr>
          <w:t>چند دقیقه صبر کنید تا چای دم بکشد</w:t>
        </w:r>
      </w:ins>
    </w:p>
    <w:p w14:paraId="2B6121C0" w14:textId="30AD15D1" w:rsidR="003C3B3E" w:rsidRDefault="003C3B3E" w:rsidP="003C3B3E">
      <w:pPr>
        <w:bidi/>
        <w:spacing w:line="276" w:lineRule="auto"/>
        <w:rPr>
          <w:ins w:id="38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  <w:ins w:id="39" w:author="alireza sayad" w:date="2025-02-06T19:44:00Z" w16du:dateUtc="2025-02-06T16:14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7</w:t>
        </w:r>
        <w:r w:rsidRPr="008B4A88">
          <w:rPr>
            <w:rFonts w:cs="B Morvarid" w:hint="cs"/>
            <w:color w:val="FF0000"/>
            <w:sz w:val="40"/>
            <w:szCs w:val="40"/>
            <w:rtl/>
            <w:lang w:bidi="fa-IR"/>
          </w:rPr>
          <w:t>-</w:t>
        </w:r>
      </w:ins>
      <w:ins w:id="40" w:author="alireza sayad" w:date="2025-02-06T19:45:00Z" w16du:dateUtc="2025-02-06T16:15:00Z">
        <w:r>
          <w:rPr>
            <w:rFonts w:cs="B Morvarid" w:hint="cs"/>
            <w:sz w:val="40"/>
            <w:szCs w:val="40"/>
            <w:rtl/>
            <w:lang w:bidi="fa-IR"/>
          </w:rPr>
          <w:t>پایان</w:t>
        </w:r>
      </w:ins>
    </w:p>
    <w:p w14:paraId="1B6ECFFB" w14:textId="77777777" w:rsidR="003C3B3E" w:rsidRPr="008B4A88" w:rsidRDefault="003C3B3E" w:rsidP="003C3B3E">
      <w:pPr>
        <w:bidi/>
        <w:spacing w:line="276" w:lineRule="auto"/>
        <w:rPr>
          <w:ins w:id="41" w:author="alireza sayad" w:date="2025-02-06T19:44:00Z" w16du:dateUtc="2025-02-06T16:14:00Z"/>
          <w:rFonts w:cs="B Morvarid"/>
          <w:sz w:val="40"/>
          <w:szCs w:val="40"/>
          <w:rtl/>
          <w:lang w:bidi="fa-IR"/>
        </w:rPr>
      </w:pPr>
    </w:p>
    <w:p w14:paraId="50AB674A" w14:textId="77777777" w:rsidR="003C3B3E" w:rsidRPr="008B4A88" w:rsidRDefault="003C3B3E" w:rsidP="003C3B3E">
      <w:pPr>
        <w:bidi/>
        <w:spacing w:line="276" w:lineRule="auto"/>
        <w:rPr>
          <w:ins w:id="42" w:author="alireza sayad" w:date="2025-02-06T19:41:00Z" w16du:dateUtc="2025-02-06T16:11:00Z"/>
          <w:rFonts w:cs="B Morvarid"/>
          <w:sz w:val="40"/>
          <w:szCs w:val="40"/>
          <w:rtl/>
          <w:lang w:bidi="fa-IR"/>
        </w:rPr>
      </w:pPr>
    </w:p>
    <w:p w14:paraId="5DC28063" w14:textId="77777777" w:rsidR="003C3B3E" w:rsidRPr="008B4A88" w:rsidRDefault="003C3B3E" w:rsidP="003C3B3E">
      <w:pPr>
        <w:bidi/>
        <w:spacing w:line="276" w:lineRule="auto"/>
        <w:rPr>
          <w:ins w:id="43" w:author="alireza sayad" w:date="2025-02-06T19:41:00Z" w16du:dateUtc="2025-02-06T16:11:00Z"/>
          <w:rFonts w:cs="B Morvarid"/>
          <w:sz w:val="40"/>
          <w:szCs w:val="40"/>
          <w:lang w:bidi="fa-IR"/>
        </w:rPr>
      </w:pPr>
      <w:ins w:id="44" w:author="alireza sayad" w:date="2025-02-06T19:41:00Z" w16du:dateUtc="2025-02-06T16:11:00Z">
        <w:r w:rsidRPr="008B4A88">
          <w:rPr>
            <w:rFonts w:cs="B Morvarid" w:hint="cs"/>
            <w:sz w:val="40"/>
            <w:szCs w:val="40"/>
            <w:rtl/>
            <w:lang w:bidi="fa-IR"/>
          </w:rPr>
          <w:t xml:space="preserve"> 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 </w:t>
        </w:r>
        <w:r w:rsidRPr="008B4A88">
          <w:rPr>
            <w:rFonts w:cs="B Morvarid" w:hint="cs"/>
            <w:sz w:val="40"/>
            <w:szCs w:val="40"/>
            <w:rtl/>
            <w:lang w:bidi="fa-IR"/>
          </w:rPr>
          <w:t xml:space="preserve">  چاپ کن به سن قانونی نرسیده ای</w:t>
        </w:r>
      </w:ins>
    </w:p>
    <w:p w14:paraId="2E3FF721" w14:textId="7152A353" w:rsidR="003C3B3E" w:rsidRPr="003C3B3E" w:rsidRDefault="003C3B3E" w:rsidP="003C3B3E">
      <w:pPr>
        <w:spacing w:line="276" w:lineRule="auto"/>
        <w:jc w:val="right"/>
        <w:rPr>
          <w:rFonts w:cs="B Morvarid"/>
          <w:sz w:val="40"/>
          <w:szCs w:val="40"/>
          <w:lang w:bidi="fa-IR"/>
          <w:rPrChange w:id="45" w:author="alireza sayad" w:date="2025-02-06T19:41:00Z" w16du:dateUtc="2025-02-06T16:11:00Z">
            <w:rPr>
              <w:rFonts w:cs="B Morvarid"/>
              <w:b/>
              <w:bCs/>
              <w:color w:val="FF0000"/>
              <w:sz w:val="40"/>
              <w:szCs w:val="40"/>
              <w:lang w:bidi="fa-IR"/>
            </w:rPr>
          </w:rPrChange>
        </w:rPr>
      </w:pPr>
      <w:ins w:id="46" w:author="alireza sayad" w:date="2025-02-06T19:41:00Z" w16du:dateUtc="2025-02-06T16:11:00Z">
        <w:r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-</w:t>
        </w:r>
        <w:r w:rsidRPr="008B4A88">
          <w:rPr>
            <w:rFonts w:cs="B Morvarid" w:hint="cs"/>
            <w:sz w:val="40"/>
            <w:szCs w:val="40"/>
            <w:rtl/>
            <w:lang w:bidi="fa-IR"/>
          </w:rPr>
          <w:t>پایا</w:t>
        </w:r>
        <w:r>
          <w:rPr>
            <w:rFonts w:cs="B Morvarid" w:hint="cs"/>
            <w:sz w:val="40"/>
            <w:szCs w:val="40"/>
            <w:rtl/>
            <w:lang w:bidi="fa-IR"/>
          </w:rPr>
          <w:t>ن</w:t>
        </w:r>
      </w:ins>
    </w:p>
    <w:p w14:paraId="095A9756" w14:textId="7544030A" w:rsidR="00F429A0" w:rsidRDefault="008B4A88" w:rsidP="00F429A0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1ADA2DA6" w14:textId="4C12B96E" w:rsidR="008B4A88" w:rsidRDefault="008B4A88" w:rsidP="0027666A">
      <w:pPr>
        <w:spacing w:line="276" w:lineRule="auto"/>
        <w:jc w:val="right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2766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ابزار های برنامه ن</w:t>
      </w:r>
      <w:r w:rsidR="0027666A" w:rsidRPr="002766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ویسی با پایتون</w:t>
      </w:r>
      <w:r w:rsidR="002766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:</w:t>
      </w:r>
    </w:p>
    <w:p w14:paraId="633E11B4" w14:textId="47A121B1" w:rsidR="0027666A" w:rsidRDefault="0027666A" w:rsidP="002766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27666A">
        <w:rPr>
          <w:rFonts w:cs="B Morvarid" w:hint="cs"/>
          <w:sz w:val="40"/>
          <w:szCs w:val="40"/>
          <w:rtl/>
          <w:lang w:bidi="fa-IR"/>
        </w:rPr>
        <w:t>نصب</w:t>
      </w:r>
      <w:r>
        <w:rPr>
          <w:rFonts w:cs="B Morvarid"/>
          <w:sz w:val="40"/>
          <w:szCs w:val="40"/>
          <w:lang w:bidi="fa-IR"/>
        </w:rPr>
        <w:t xml:space="preserve"> </w:t>
      </w:r>
      <w:r>
        <w:rPr>
          <w:rFonts w:cs="B Morvarid" w:hint="cs"/>
          <w:sz w:val="40"/>
          <w:szCs w:val="40"/>
          <w:rtl/>
          <w:lang w:bidi="fa-IR"/>
        </w:rPr>
        <w:t>نسخه مناسب</w:t>
      </w:r>
      <w:r w:rsidRPr="0027666A">
        <w:rPr>
          <w:rFonts w:cs="B Morvarid" w:hint="cs"/>
          <w:sz w:val="40"/>
          <w:szCs w:val="40"/>
          <w:rtl/>
          <w:lang w:bidi="fa-IR"/>
        </w:rPr>
        <w:t xml:space="preserve"> پایتون از سایت</w:t>
      </w:r>
      <w:r>
        <w:fldChar w:fldCharType="begin"/>
      </w:r>
      <w:r>
        <w:instrText>HYPERLINK "https://www.python.org/"</w:instrText>
      </w:r>
      <w:r>
        <w:fldChar w:fldCharType="separate"/>
      </w:r>
      <w:r w:rsidRPr="0027666A">
        <w:rPr>
          <w:rStyle w:val="Hyperlink"/>
          <w:rFonts w:cs="B Morvarid" w:hint="cs"/>
          <w:sz w:val="40"/>
          <w:szCs w:val="40"/>
          <w:rtl/>
          <w:lang w:bidi="fa-IR"/>
        </w:rPr>
        <w:t xml:space="preserve"> </w:t>
      </w:r>
      <w:r w:rsidRPr="0027666A">
        <w:rPr>
          <w:rStyle w:val="Hyperlink"/>
          <w:rFonts w:cs="B Morvarid"/>
          <w:sz w:val="40"/>
          <w:szCs w:val="40"/>
          <w:lang w:bidi="fa-IR"/>
        </w:rPr>
        <w:t>python.org</w:t>
      </w:r>
      <w:r>
        <w:fldChar w:fldCharType="end"/>
      </w:r>
    </w:p>
    <w:p w14:paraId="1C23A1F0" w14:textId="6B418FFC" w:rsidR="0027666A" w:rsidRPr="006C134B" w:rsidRDefault="0027666A" w:rsidP="0027666A">
      <w:pPr>
        <w:bidi/>
        <w:spacing w:line="276" w:lineRule="auto"/>
        <w:rPr>
          <w:rFonts w:cs="Calibri"/>
          <w:color w:val="385623" w:themeColor="accent6" w:themeShade="80"/>
          <w:sz w:val="40"/>
          <w:szCs w:val="40"/>
          <w:rtl/>
          <w:lang w:bidi="fa-IR"/>
        </w:rPr>
      </w:pPr>
      <w:r w:rsidRPr="006C134B">
        <w:rPr>
          <w:rFonts w:cs="Calibri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فعال کردن تیک </w:t>
      </w:r>
      <w:r w:rsidRPr="006C134B">
        <w:rPr>
          <w:rFonts w:cs="B Morvarid"/>
          <w:color w:val="385623" w:themeColor="accent6" w:themeShade="80"/>
          <w:sz w:val="40"/>
          <w:szCs w:val="40"/>
          <w:lang w:bidi="fa-IR"/>
        </w:rPr>
        <w:t>add python to path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در صفحه اول </w:t>
      </w:r>
      <w:r w:rsid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فایل 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نصب</w:t>
      </w:r>
      <w:r w:rsid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ی</w:t>
      </w:r>
      <w:r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</w:t>
      </w:r>
      <w:r w:rsidR="006C134B" w:rsidRPr="006C134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پایتون واجب است</w:t>
      </w:r>
    </w:p>
    <w:p w14:paraId="2214345D" w14:textId="34970EDF" w:rsidR="00F429A0" w:rsidRPr="0027666A" w:rsidRDefault="0027666A" w:rsidP="002766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27666A">
        <w:rPr>
          <w:rFonts w:cs="B Morvarid" w:hint="cs"/>
          <w:sz w:val="40"/>
          <w:szCs w:val="40"/>
          <w:rtl/>
          <w:lang w:bidi="fa-IR"/>
        </w:rPr>
        <w:t>نصب وی‌اس کد از سایت</w:t>
      </w:r>
      <w:r>
        <w:rPr>
          <w:rFonts w:cs="B Morvarid" w:hint="cs"/>
          <w:sz w:val="40"/>
          <w:szCs w:val="40"/>
          <w:rtl/>
          <w:lang w:bidi="fa-IR"/>
        </w:rPr>
        <w:t xml:space="preserve"> </w:t>
      </w:r>
      <w:hyperlink r:id="rId6" w:history="1">
        <w:r w:rsidRPr="0027666A">
          <w:rPr>
            <w:rStyle w:val="Hyperlink"/>
            <w:rFonts w:cs="B Morvarid"/>
            <w:sz w:val="40"/>
            <w:szCs w:val="40"/>
            <w:lang w:bidi="fa-IR"/>
          </w:rPr>
          <w:t>code.visualstudio.com</w:t>
        </w:r>
      </w:hyperlink>
    </w:p>
    <w:p w14:paraId="153E1C96" w14:textId="4546228B" w:rsidR="006C134B" w:rsidRDefault="006C134B" w:rsidP="006C134B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6C134B">
        <w:rPr>
          <w:rFonts w:cs="B Morvarid" w:hint="cs"/>
          <w:sz w:val="40"/>
          <w:szCs w:val="40"/>
          <w:rtl/>
          <w:lang w:bidi="fa-IR"/>
        </w:rPr>
        <w:t xml:space="preserve">نصب افزونه </w:t>
      </w:r>
      <w:r>
        <w:fldChar w:fldCharType="begin"/>
      </w:r>
      <w:r>
        <w:instrText>HYPERLINK "https://marketplace.visualstudio.com/items?itemName=ms-python.python"</w:instrText>
      </w:r>
      <w:r>
        <w:fldChar w:fldCharType="separate"/>
      </w:r>
      <w:r w:rsidRPr="009C4291">
        <w:rPr>
          <w:rStyle w:val="Hyperlink"/>
          <w:rFonts w:cs="B Morvarid"/>
          <w:sz w:val="40"/>
          <w:szCs w:val="40"/>
          <w:lang w:bidi="fa-IR"/>
        </w:rPr>
        <w:t>python</w:t>
      </w:r>
      <w:r>
        <w:fldChar w:fldCharType="end"/>
      </w:r>
      <w:r w:rsidRPr="006C134B">
        <w:rPr>
          <w:rFonts w:cs="B Morvarid" w:hint="cs"/>
          <w:sz w:val="40"/>
          <w:szCs w:val="40"/>
          <w:rtl/>
          <w:lang w:bidi="fa-IR"/>
        </w:rPr>
        <w:t xml:space="preserve"> از بخش </w:t>
      </w:r>
      <w:r w:rsidRPr="006C134B">
        <w:rPr>
          <w:rFonts w:cs="B Morvarid"/>
          <w:sz w:val="40"/>
          <w:szCs w:val="40"/>
          <w:lang w:bidi="fa-IR"/>
        </w:rPr>
        <w:t>extensions</w:t>
      </w:r>
      <w:r w:rsidRPr="006C134B">
        <w:rPr>
          <w:rFonts w:cs="B Morvarid" w:hint="cs"/>
          <w:sz w:val="40"/>
          <w:szCs w:val="40"/>
          <w:rtl/>
          <w:lang w:bidi="fa-IR"/>
        </w:rPr>
        <w:t xml:space="preserve"> وی اس کد</w:t>
      </w:r>
    </w:p>
    <w:p w14:paraId="33410235" w14:textId="41C2EF71" w:rsidR="00BD6629" w:rsidRDefault="00BD6629" w:rsidP="00BD6629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lastRenderedPageBreak/>
        <w:t>----------------------------------------------------------------------------</w:t>
      </w:r>
    </w:p>
    <w:p w14:paraId="3F92DB98" w14:textId="77777777" w:rsidR="00BD6629" w:rsidRPr="00BD6629" w:rsidRDefault="00BD6629" w:rsidP="00BD6629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</w:p>
    <w:p w14:paraId="2238D831" w14:textId="43864378" w:rsidR="00BD6629" w:rsidRDefault="00BD6629" w:rsidP="00BD6629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BD6629">
        <w:rPr>
          <w:rFonts w:cs="B Morvarid" w:hint="cs"/>
          <w:color w:val="FF0000"/>
          <w:sz w:val="40"/>
          <w:szCs w:val="40"/>
          <w:rtl/>
          <w:lang w:bidi="fa-IR"/>
        </w:rPr>
        <w:t xml:space="preserve">ترمینال: </w:t>
      </w:r>
      <w:del w:id="47" w:author="alireza sayad" w:date="2025-02-04T16:41:00Z" w16du:dateUtc="2025-02-04T13:11:00Z">
        <w:r w:rsidDel="00E5012C">
          <w:rPr>
            <w:rFonts w:cs="B Morvarid" w:hint="cs"/>
            <w:sz w:val="40"/>
            <w:szCs w:val="40"/>
            <w:rtl/>
            <w:lang w:bidi="fa-IR"/>
          </w:rPr>
          <w:delText>م</w:delText>
        </w:r>
      </w:del>
      <w:ins w:id="48" w:author="alireza sayad" w:date="2025-02-04T16:41:00Z" w16du:dateUtc="2025-02-04T13:11:00Z">
        <w:r w:rsidR="00E5012C">
          <w:rPr>
            <w:rFonts w:cs="B Morvarid" w:hint="cs"/>
            <w:sz w:val="40"/>
            <w:szCs w:val="40"/>
            <w:rtl/>
            <w:lang w:bidi="fa-IR"/>
          </w:rPr>
          <w:t>ترمینال یا م</w:t>
        </w:r>
      </w:ins>
      <w:r>
        <w:rPr>
          <w:rFonts w:cs="B Morvarid" w:hint="cs"/>
          <w:sz w:val="40"/>
          <w:szCs w:val="40"/>
          <w:rtl/>
          <w:lang w:bidi="fa-IR"/>
        </w:rPr>
        <w:t>حیط تعاملی</w:t>
      </w:r>
      <w:del w:id="49" w:author="alireza sayad" w:date="2025-02-04T16:41:00Z" w16du:dateUtc="2025-02-04T13:11:00Z">
        <w:r w:rsidRPr="00E5012C" w:rsidDel="00E5012C">
          <w:rPr>
            <w:rFonts w:cs="B Morvarid"/>
            <w:color w:val="FF0000"/>
            <w:sz w:val="40"/>
            <w:szCs w:val="40"/>
            <w:rtl/>
            <w:lang w:bidi="fa-IR"/>
            <w:rPrChange w:id="50" w:author="alireza sayad" w:date="2025-02-04T16:41:00Z" w16du:dateUtc="2025-02-04T13:11:00Z">
              <w:rPr>
                <w:rFonts w:cs="B Morvarid"/>
                <w:sz w:val="40"/>
                <w:szCs w:val="40"/>
                <w:rtl/>
                <w:lang w:bidi="fa-IR"/>
              </w:rPr>
            </w:rPrChange>
          </w:rPr>
          <w:delText xml:space="preserve"> </w:delText>
        </w:r>
      </w:del>
      <w:ins w:id="51" w:author="alireza sayad" w:date="2025-02-04T16:41:00Z" w16du:dateUtc="2025-02-04T13:11:00Z">
        <w:r w:rsidR="00E5012C" w:rsidRPr="00E5012C">
          <w:rPr>
            <w:rFonts w:cs="B Morvarid" w:hint="eastAsia"/>
            <w:color w:val="FF0000"/>
            <w:sz w:val="40"/>
            <w:szCs w:val="40"/>
            <w:rtl/>
            <w:lang w:bidi="fa-IR"/>
            <w:rPrChange w:id="52" w:author="alireza sayad" w:date="2025-02-04T16:41:00Z" w16du:dateUtc="2025-02-04T13:11:00Z">
              <w:rPr>
                <w:rFonts w:cs="B Morvarid" w:hint="eastAsia"/>
                <w:sz w:val="40"/>
                <w:szCs w:val="40"/>
                <w:rtl/>
                <w:lang w:bidi="fa-IR"/>
              </w:rPr>
            </w:rPrChange>
          </w:rPr>
          <w:t>،</w:t>
        </w:r>
      </w:ins>
      <w:r>
        <w:rPr>
          <w:rFonts w:cs="B Morvarid" w:hint="cs"/>
          <w:sz w:val="40"/>
          <w:szCs w:val="40"/>
          <w:rtl/>
          <w:lang w:bidi="fa-IR"/>
        </w:rPr>
        <w:t>محیطی است که به وسیله آن میتوان به طور مستقیم به سیستم عامل ماشین دستور داد</w:t>
      </w:r>
    </w:p>
    <w:p w14:paraId="42DD5FBE" w14:textId="13DA33DE" w:rsidR="00BD6629" w:rsidRDefault="00BD6629" w:rsidP="00BD6629">
      <w:pPr>
        <w:spacing w:line="276" w:lineRule="auto"/>
        <w:rPr>
          <w:rFonts w:cs="B Morvarid"/>
          <w:sz w:val="40"/>
          <w:szCs w:val="40"/>
          <w:rtl/>
          <w:lang w:bidi="fa-IR"/>
        </w:rPr>
      </w:pPr>
      <w:proofErr w:type="spellStart"/>
      <w:r>
        <w:rPr>
          <w:rFonts w:cs="B Morvarid"/>
          <w:sz w:val="40"/>
          <w:szCs w:val="40"/>
          <w:lang w:bidi="fa-IR"/>
        </w:rPr>
        <w:t>win</w:t>
      </w:r>
      <w:r w:rsidRPr="00D529B2">
        <w:rPr>
          <w:rFonts w:cs="B Morvarid"/>
          <w:color w:val="FF0000"/>
          <w:sz w:val="40"/>
          <w:szCs w:val="40"/>
          <w:lang w:bidi="fa-IR"/>
        </w:rPr>
        <w:t>+</w:t>
      </w:r>
      <w:proofErr w:type="gramStart"/>
      <w:r>
        <w:rPr>
          <w:rFonts w:cs="B Morvarid"/>
          <w:sz w:val="40"/>
          <w:szCs w:val="40"/>
          <w:lang w:bidi="fa-IR"/>
        </w:rPr>
        <w:t>r</w:t>
      </w:r>
      <w:proofErr w:type="spellEnd"/>
      <w:r w:rsidR="00D529B2">
        <w:rPr>
          <w:rFonts w:cs="B Morvarid"/>
          <w:sz w:val="40"/>
          <w:szCs w:val="40"/>
          <w:lang w:bidi="fa-IR"/>
        </w:rPr>
        <w:t xml:space="preserve"> </w:t>
      </w:r>
      <w:r>
        <w:rPr>
          <w:rFonts w:cs="B Morvarid"/>
          <w:sz w:val="40"/>
          <w:szCs w:val="40"/>
          <w:lang w:bidi="fa-IR"/>
        </w:rPr>
        <w:t xml:space="preserve"> </w:t>
      </w:r>
      <w:r w:rsidRPr="00D529B2">
        <w:rPr>
          <w:rFonts w:cs="B Morvarid"/>
          <w:color w:val="FF0000"/>
          <w:sz w:val="40"/>
          <w:szCs w:val="40"/>
          <w:lang w:bidi="fa-IR"/>
        </w:rPr>
        <w:t>----</w:t>
      </w:r>
      <w:proofErr w:type="gramEnd"/>
      <w:r w:rsidRPr="00D529B2">
        <w:rPr>
          <w:rFonts w:cs="B Morvarid"/>
          <w:color w:val="FF0000"/>
          <w:sz w:val="40"/>
          <w:szCs w:val="40"/>
          <w:lang w:bidi="fa-IR"/>
        </w:rPr>
        <w:t>&gt;</w:t>
      </w:r>
      <w:r w:rsidR="00D529B2">
        <w:rPr>
          <w:rFonts w:cs="B Morvarid"/>
          <w:sz w:val="40"/>
          <w:szCs w:val="40"/>
          <w:lang w:bidi="fa-IR"/>
        </w:rPr>
        <w:t xml:space="preserve"> </w:t>
      </w:r>
      <w:r>
        <w:rPr>
          <w:rFonts w:cs="B Morvarid"/>
          <w:sz w:val="40"/>
          <w:szCs w:val="40"/>
          <w:lang w:bidi="fa-IR"/>
        </w:rPr>
        <w:t xml:space="preserve"> write</w:t>
      </w:r>
      <w:r w:rsidRPr="00D529B2">
        <w:rPr>
          <w:rFonts w:cs="B Morvarid"/>
          <w:color w:val="FF0000"/>
          <w:sz w:val="40"/>
          <w:szCs w:val="40"/>
          <w:lang w:bidi="fa-IR"/>
        </w:rPr>
        <w:t>(</w:t>
      </w:r>
      <w:proofErr w:type="spellStart"/>
      <w:r>
        <w:rPr>
          <w:rFonts w:cs="B Morvarid"/>
          <w:sz w:val="40"/>
          <w:szCs w:val="40"/>
          <w:lang w:bidi="fa-IR"/>
        </w:rPr>
        <w:t>cmd</w:t>
      </w:r>
      <w:proofErr w:type="spellEnd"/>
      <w:r w:rsidRPr="00D529B2">
        <w:rPr>
          <w:rFonts w:cs="B Morvarid"/>
          <w:color w:val="FF0000"/>
          <w:sz w:val="40"/>
          <w:szCs w:val="40"/>
          <w:lang w:bidi="fa-IR"/>
        </w:rPr>
        <w:t>)</w:t>
      </w:r>
    </w:p>
    <w:p w14:paraId="395A5BFB" w14:textId="433167B9" w:rsidR="00BD6629" w:rsidRDefault="00BD6629" w:rsidP="00BD6629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با نوشتن دستور </w:t>
      </w:r>
      <w:r>
        <w:rPr>
          <w:rFonts w:cs="B Morvarid"/>
          <w:sz w:val="40"/>
          <w:szCs w:val="40"/>
          <w:lang w:bidi="fa-IR"/>
        </w:rPr>
        <w:t xml:space="preserve">python </w:t>
      </w:r>
      <w:r w:rsidR="00D529B2">
        <w:rPr>
          <w:rFonts w:cs="B Morvarid"/>
          <w:sz w:val="40"/>
          <w:szCs w:val="40"/>
          <w:lang w:bidi="fa-IR"/>
        </w:rPr>
        <w:t>--</w:t>
      </w:r>
      <w:r>
        <w:rPr>
          <w:rFonts w:cs="B Morvarid"/>
          <w:sz w:val="40"/>
          <w:szCs w:val="40"/>
          <w:lang w:bidi="fa-IR"/>
        </w:rPr>
        <w:t xml:space="preserve">version </w:t>
      </w:r>
      <w:r>
        <w:rPr>
          <w:rFonts w:cs="B Morvarid" w:hint="cs"/>
          <w:sz w:val="40"/>
          <w:szCs w:val="40"/>
          <w:rtl/>
          <w:lang w:bidi="fa-IR"/>
        </w:rPr>
        <w:t xml:space="preserve"> نسخه پایتون نصب شده روی سیستم عامل شما</w:t>
      </w:r>
      <w:r w:rsidR="00D529B2">
        <w:rPr>
          <w:rFonts w:cs="B Morvarid" w:hint="cs"/>
          <w:sz w:val="40"/>
          <w:szCs w:val="40"/>
          <w:rtl/>
          <w:lang w:bidi="fa-IR"/>
        </w:rPr>
        <w:t xml:space="preserve"> در خروجی نمایش داده میشود </w:t>
      </w:r>
    </w:p>
    <w:p w14:paraId="63A9A333" w14:textId="5C82A16B" w:rsidR="00D529B2" w:rsidRDefault="00D529B2" w:rsidP="00D529B2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>درصورت نصب نداشتن پایتون در خروجی برای شما ارور چاپ می‌شود</w:t>
      </w:r>
    </w:p>
    <w:p w14:paraId="2C21913F" w14:textId="46293E03" w:rsidR="00C3006A" w:rsidRPr="00C3006A" w:rsidRDefault="00D529B2" w:rsidP="00C300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D529B2">
        <w:rPr>
          <w:rFonts w:cs="B Morvarid" w:hint="cs"/>
          <w:color w:val="FF0000"/>
          <w:sz w:val="40"/>
          <w:szCs w:val="40"/>
          <w:rtl/>
          <w:lang w:bidi="fa-IR"/>
        </w:rPr>
        <w:t xml:space="preserve">دستور </w:t>
      </w:r>
      <w:r w:rsidRPr="00D529B2">
        <w:rPr>
          <w:rFonts w:cs="B Morvarid"/>
          <w:color w:val="FF0000"/>
          <w:sz w:val="40"/>
          <w:szCs w:val="40"/>
          <w:lang w:bidi="fa-IR"/>
        </w:rPr>
        <w:t>cd</w:t>
      </w:r>
      <w:r w:rsidRPr="00D529B2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color w:val="FF0000"/>
          <w:sz w:val="40"/>
          <w:szCs w:val="40"/>
          <w:rtl/>
          <w:lang w:bidi="fa-IR"/>
        </w:rPr>
        <w:t xml:space="preserve"> </w:t>
      </w:r>
      <w:r w:rsidRPr="00AB5CD6">
        <w:rPr>
          <w:rFonts w:cs="B Morvarid" w:hint="cs"/>
          <w:sz w:val="40"/>
          <w:szCs w:val="40"/>
          <w:rtl/>
          <w:lang w:bidi="fa-IR"/>
        </w:rPr>
        <w:t xml:space="preserve">دستور </w:t>
      </w:r>
      <w:r w:rsidRPr="00AB5CD6">
        <w:rPr>
          <w:rFonts w:cs="B Morvarid"/>
          <w:sz w:val="40"/>
          <w:szCs w:val="40"/>
          <w:lang w:bidi="fa-IR"/>
        </w:rPr>
        <w:t>cd</w:t>
      </w:r>
      <w:r w:rsidRPr="00AB5CD6">
        <w:rPr>
          <w:rFonts w:cs="B Morvarid" w:hint="cs"/>
          <w:sz w:val="40"/>
          <w:szCs w:val="40"/>
          <w:rtl/>
          <w:lang w:bidi="fa-IR"/>
        </w:rPr>
        <w:t xml:space="preserve"> مخفف کلمه </w:t>
      </w:r>
      <w:r w:rsidRPr="00AB5CD6">
        <w:rPr>
          <w:rFonts w:cs="B Morvarid"/>
          <w:sz w:val="40"/>
          <w:szCs w:val="40"/>
          <w:lang w:bidi="fa-IR"/>
        </w:rPr>
        <w:t xml:space="preserve"> change directory</w:t>
      </w:r>
      <w:r w:rsidRPr="00AB5CD6">
        <w:rPr>
          <w:rFonts w:cs="B Morvarid" w:hint="cs"/>
          <w:sz w:val="40"/>
          <w:szCs w:val="40"/>
          <w:rtl/>
          <w:lang w:bidi="fa-IR"/>
        </w:rPr>
        <w:t>به معنای تغیر مسیر می باشد با این دستور میتوانیم در مسیر های کامپیوتر جابه‌جا شویم</w:t>
      </w:r>
    </w:p>
    <w:p w14:paraId="6D1C57F6" w14:textId="00B4DC1D" w:rsidR="00D529B2" w:rsidRDefault="00AB5CD6" w:rsidP="00D529B2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/>
          <w:noProof/>
          <w:sz w:val="40"/>
          <w:szCs w:val="40"/>
          <w:rtl/>
          <w:lang w:val="fa-IR" w:bidi="fa-IR"/>
        </w:rPr>
        <w:drawing>
          <wp:inline distT="0" distB="0" distL="0" distR="0" wp14:anchorId="356D019A" wp14:editId="263253FE">
            <wp:extent cx="5943600" cy="1988185"/>
            <wp:effectExtent l="0" t="0" r="0" b="0"/>
            <wp:docPr id="1821356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56219" name="Picture 1821356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A204" w14:textId="77777777" w:rsidR="00C3006A" w:rsidRDefault="00C3006A" w:rsidP="00C3006A">
      <w:pPr>
        <w:bidi/>
        <w:spacing w:line="276" w:lineRule="auto"/>
        <w:jc w:val="right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lastRenderedPageBreak/>
        <w:t xml:space="preserve">تغیر مسیر         </w:t>
      </w:r>
      <w:r>
        <w:rPr>
          <w:rFonts w:cs="B Morvarid"/>
          <w:sz w:val="40"/>
          <w:szCs w:val="40"/>
          <w:lang w:bidi="fa-IR"/>
        </w:rPr>
        <w:t xml:space="preserve">                                     </w:t>
      </w:r>
      <w:r>
        <w:rPr>
          <w:rFonts w:cs="B Morvarid" w:hint="cs"/>
          <w:sz w:val="40"/>
          <w:szCs w:val="40"/>
          <w:rtl/>
          <w:lang w:bidi="fa-IR"/>
        </w:rPr>
        <w:t xml:space="preserve">      </w:t>
      </w:r>
      <w:r>
        <w:rPr>
          <w:rFonts w:cs="B Morvarid"/>
          <w:sz w:val="40"/>
          <w:szCs w:val="40"/>
          <w:lang w:bidi="fa-IR"/>
        </w:rPr>
        <w:t xml:space="preserve">cd </w:t>
      </w:r>
      <w:proofErr w:type="spellStart"/>
      <w:r>
        <w:rPr>
          <w:rFonts w:cs="B Morvarid"/>
          <w:sz w:val="40"/>
          <w:szCs w:val="40"/>
          <w:lang w:bidi="fa-IR"/>
        </w:rPr>
        <w:t>name_directory</w:t>
      </w:r>
      <w:proofErr w:type="spellEnd"/>
      <w:r>
        <w:rPr>
          <w:rFonts w:cs="B Morvarid"/>
          <w:sz w:val="40"/>
          <w:szCs w:val="40"/>
          <w:lang w:bidi="fa-IR"/>
        </w:rPr>
        <w:t xml:space="preserve">  </w:t>
      </w:r>
    </w:p>
    <w:p w14:paraId="3D014640" w14:textId="77777777" w:rsidR="00C3006A" w:rsidRDefault="00C3006A" w:rsidP="00C300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رفتن به مسیر قبلی </w:t>
      </w:r>
      <w:r>
        <w:rPr>
          <w:rFonts w:cs="B Morvarid"/>
          <w:sz w:val="40"/>
          <w:szCs w:val="40"/>
          <w:lang w:bidi="fa-IR"/>
        </w:rPr>
        <w:t xml:space="preserve">cd ..                                                                  </w:t>
      </w:r>
    </w:p>
    <w:p w14:paraId="35E48A12" w14:textId="5604BA0A" w:rsidR="00C3006A" w:rsidRPr="00C3006A" w:rsidRDefault="00C3006A" w:rsidP="00C3006A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رفتن به درایو دیگر                                                                    </w:t>
      </w:r>
      <w:r>
        <w:rPr>
          <w:rFonts w:cs="B Morvarid"/>
          <w:sz w:val="40"/>
          <w:szCs w:val="40"/>
          <w:lang w:bidi="fa-IR"/>
        </w:rPr>
        <w:t xml:space="preserve">drive:     </w:t>
      </w:r>
    </w:p>
    <w:p w14:paraId="5E95A3E4" w14:textId="373CE330" w:rsidR="00D529B2" w:rsidRDefault="00AB5CD6" w:rsidP="00C3006A">
      <w:pPr>
        <w:bidi/>
        <w:spacing w:line="276" w:lineRule="auto"/>
        <w:rPr>
          <w:rFonts w:cs="B Morvarid"/>
          <w:color w:val="385623" w:themeColor="accent6" w:themeShade="80"/>
          <w:sz w:val="40"/>
          <w:szCs w:val="40"/>
          <w:rtl/>
          <w:lang w:bidi="fa-IR"/>
        </w:rPr>
      </w:pPr>
      <w:r w:rsidRPr="00AB5CD6">
        <w:rPr>
          <w:rFonts w:cs="Calibri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AB5CD6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با نوشتن دستور </w:t>
      </w:r>
      <w:r w:rsidRPr="00AB5CD6">
        <w:rPr>
          <w:rFonts w:cs="B Morvarid"/>
          <w:color w:val="385623" w:themeColor="accent6" w:themeShade="80"/>
          <w:sz w:val="40"/>
          <w:szCs w:val="40"/>
          <w:lang w:bidi="fa-IR"/>
        </w:rPr>
        <w:t>python</w:t>
      </w:r>
      <w:r w:rsidRPr="00AB5CD6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در ترمینال میتوان مستقیم کد پایتون نوشت و برای خروج از آن حال میتوانیم از دستور </w:t>
      </w:r>
      <w:r w:rsidRPr="00AB5CD6">
        <w:rPr>
          <w:rFonts w:cs="B Morvarid"/>
          <w:color w:val="385623" w:themeColor="accent6" w:themeShade="80"/>
          <w:sz w:val="40"/>
          <w:szCs w:val="40"/>
          <w:lang w:bidi="fa-IR"/>
        </w:rPr>
        <w:t>exit()</w:t>
      </w:r>
      <w:r w:rsidRPr="00AB5CD6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استفاده کنیم</w:t>
      </w:r>
    </w:p>
    <w:p w14:paraId="3EFDC804" w14:textId="67E711F7" w:rsidR="0044567A" w:rsidRPr="0044567A" w:rsidRDefault="0044567A" w:rsidP="0044567A">
      <w:pPr>
        <w:bidi/>
        <w:spacing w:line="276" w:lineRule="auto"/>
        <w:rPr>
          <w:rFonts w:cs="B Morvarid"/>
          <w:color w:val="385623" w:themeColor="accent6" w:themeShade="80"/>
          <w:sz w:val="40"/>
          <w:szCs w:val="40"/>
          <w:rtl/>
          <w:lang w:bidi="fa-IR"/>
        </w:rPr>
      </w:pP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#دو مشکل ذخیره نشدن کد ها در ترمینال و عدم توانایی در تغیر کد ها باعث شده که ما </w:t>
      </w:r>
      <w:r w:rsidR="00743BB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به سمت</w:t>
      </w: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کد ادیتور هایی مثل </w:t>
      </w:r>
      <w:proofErr w:type="spellStart"/>
      <w:r w:rsidRPr="0044567A">
        <w:rPr>
          <w:rFonts w:cs="B Morvarid"/>
          <w:color w:val="385623" w:themeColor="accent6" w:themeShade="80"/>
          <w:sz w:val="40"/>
          <w:szCs w:val="40"/>
          <w:lang w:bidi="fa-IR"/>
        </w:rPr>
        <w:t>vscode</w:t>
      </w:r>
      <w:proofErr w:type="spellEnd"/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ب</w:t>
      </w:r>
      <w:r w:rsidR="00743BBB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ریم</w:t>
      </w:r>
    </w:p>
    <w:p w14:paraId="53D430AF" w14:textId="4D320DAC" w:rsidR="00D529B2" w:rsidRDefault="00AB5CD6" w:rsidP="00D529B2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/>
          <w:noProof/>
          <w:sz w:val="40"/>
          <w:szCs w:val="40"/>
          <w:rtl/>
          <w:lang w:val="fa-IR" w:bidi="fa-IR"/>
        </w:rPr>
        <w:drawing>
          <wp:inline distT="0" distB="0" distL="0" distR="0" wp14:anchorId="14434C37" wp14:editId="1B84FEE4">
            <wp:extent cx="5943600" cy="1432560"/>
            <wp:effectExtent l="0" t="0" r="0" b="0"/>
            <wp:docPr id="13333676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7607" name="Picture 13333676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68D2" w14:textId="77777777" w:rsidR="00AB5CD6" w:rsidRDefault="00AB5CD6" w:rsidP="00645529">
      <w:pPr>
        <w:spacing w:line="240" w:lineRule="auto"/>
        <w:jc w:val="right"/>
        <w:rPr>
          <w:rFonts w:cs="Calibri"/>
          <w:b/>
          <w:bCs/>
          <w:color w:val="FF0000"/>
          <w:sz w:val="40"/>
          <w:szCs w:val="40"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6D654640" w14:textId="239D84D3" w:rsidR="00C3006A" w:rsidRPr="00C3006A" w:rsidRDefault="00C3006A" w:rsidP="00645529">
      <w:pPr>
        <w:spacing w:line="240" w:lineRule="auto"/>
        <w:jc w:val="right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C3006A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اجرا فایل پایتون در ترمینال:</w:t>
      </w:r>
    </w:p>
    <w:p w14:paraId="4E2732C0" w14:textId="2B9FC98A" w:rsidR="00C3006A" w:rsidRDefault="00C3006A" w:rsidP="00645529">
      <w:pPr>
        <w:spacing w:line="240" w:lineRule="auto"/>
        <w:rPr>
          <w:rFonts w:cs="B Morvarid"/>
          <w:color w:val="000000" w:themeColor="text1"/>
          <w:sz w:val="40"/>
          <w:szCs w:val="40"/>
          <w:lang w:bidi="fa-IR"/>
        </w:rPr>
      </w:pPr>
      <w:r w:rsidRPr="00C3006A">
        <w:rPr>
          <w:rFonts w:cs="B Morvarid"/>
          <w:color w:val="000000" w:themeColor="text1"/>
          <w:sz w:val="40"/>
          <w:szCs w:val="40"/>
          <w:lang w:bidi="fa-IR"/>
        </w:rPr>
        <w:t xml:space="preserve">python </w:t>
      </w:r>
      <w:proofErr w:type="spellStart"/>
      <w:r w:rsidRPr="00C3006A">
        <w:rPr>
          <w:rFonts w:cs="B Morvarid"/>
          <w:color w:val="000000" w:themeColor="text1"/>
          <w:sz w:val="40"/>
          <w:szCs w:val="40"/>
          <w:lang w:bidi="fa-IR"/>
        </w:rPr>
        <w:t>name_file</w:t>
      </w:r>
      <w:proofErr w:type="spellEnd"/>
    </w:p>
    <w:p w14:paraId="1F2BD874" w14:textId="596A5881" w:rsidR="00C3006A" w:rsidRDefault="00C3006A" w:rsidP="00645529">
      <w:pPr>
        <w:spacing w:line="240" w:lineRule="auto"/>
        <w:jc w:val="right"/>
        <w:rPr>
          <w:rFonts w:cs="B Morvarid"/>
          <w:color w:val="000000" w:themeColor="text1"/>
          <w:sz w:val="40"/>
          <w:szCs w:val="40"/>
          <w:rtl/>
          <w:lang w:bidi="fa-IR"/>
        </w:rPr>
      </w:pP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t>در صورت نبود فایل شما</w:t>
      </w:r>
      <w:r w:rsidR="00645529">
        <w:rPr>
          <w:rFonts w:cs="B Morvarid" w:hint="cs"/>
          <w:color w:val="000000" w:themeColor="text1"/>
          <w:sz w:val="40"/>
          <w:szCs w:val="40"/>
          <w:rtl/>
          <w:lang w:bidi="fa-IR"/>
        </w:rPr>
        <w:t xml:space="preserve"> در مسیر ترمینال با ارور مواجه میشوید</w:t>
      </w:r>
    </w:p>
    <w:p w14:paraId="20736767" w14:textId="52480410" w:rsidR="00645529" w:rsidRDefault="00645529" w:rsidP="00645529">
      <w:pPr>
        <w:spacing w:line="240" w:lineRule="auto"/>
        <w:jc w:val="right"/>
        <w:rPr>
          <w:rFonts w:cs="B Morvarid"/>
          <w:color w:val="000000" w:themeColor="text1"/>
          <w:sz w:val="40"/>
          <w:szCs w:val="40"/>
          <w:rtl/>
          <w:lang w:bidi="fa-IR"/>
        </w:rPr>
      </w:pP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lastRenderedPageBreak/>
        <w:t>باید اسم فایل را با پسوند آن نوشت</w:t>
      </w:r>
    </w:p>
    <w:p w14:paraId="1D5C2D3B" w14:textId="04A23707" w:rsidR="00645529" w:rsidRDefault="00645529" w:rsidP="00645529">
      <w:pPr>
        <w:bidi/>
        <w:spacing w:line="240" w:lineRule="auto"/>
        <w:rPr>
          <w:ins w:id="53" w:author="alireza sayad" w:date="2025-02-06T19:20:00Z" w16du:dateUtc="2025-02-06T15:50:00Z"/>
          <w:rFonts w:cs="B Morvarid"/>
          <w:color w:val="385623" w:themeColor="accent6" w:themeShade="80"/>
          <w:sz w:val="40"/>
          <w:szCs w:val="40"/>
          <w:rtl/>
          <w:lang w:bidi="fa-IR"/>
        </w:rPr>
      </w:pPr>
      <w:r w:rsidRPr="00645529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#پسوند فایل های پایتون </w:t>
      </w:r>
      <w:proofErr w:type="spellStart"/>
      <w:r w:rsidRPr="00645529">
        <w:rPr>
          <w:rFonts w:cs="B Morvarid"/>
          <w:color w:val="385623" w:themeColor="accent6" w:themeShade="80"/>
          <w:sz w:val="40"/>
          <w:szCs w:val="40"/>
          <w:lang w:bidi="fa-IR"/>
        </w:rPr>
        <w:t>py</w:t>
      </w:r>
      <w:proofErr w:type="spellEnd"/>
      <w:r w:rsidRPr="00645529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 xml:space="preserve"> می‌باشد</w:t>
      </w:r>
    </w:p>
    <w:p w14:paraId="6275619F" w14:textId="38FAF47A" w:rsidR="00CB0BBE" w:rsidRDefault="00CB0BBE" w:rsidP="00CB0BBE">
      <w:pPr>
        <w:bidi/>
        <w:spacing w:line="240" w:lineRule="auto"/>
        <w:rPr>
          <w:ins w:id="54" w:author="alireza sayad" w:date="2025-02-06T19:24:00Z" w16du:dateUtc="2025-02-06T15:54:00Z"/>
          <w:rFonts w:cs="B Morvarid"/>
          <w:color w:val="385623" w:themeColor="accent6" w:themeShade="80"/>
          <w:sz w:val="40"/>
          <w:szCs w:val="40"/>
          <w:rtl/>
          <w:lang w:bidi="fa-IR"/>
        </w:rPr>
      </w:pPr>
      <w:ins w:id="55" w:author="alireza sayad" w:date="2025-02-06T19:20:00Z" w16du:dateUtc="2025-02-06T15:50:00Z"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56" w:author="alireza sayad" w:date="2025-02-06T19:24:00Z" w16du:dateUtc="2025-02-06T15:54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#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57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پسوند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58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proofErr w:type="spellStart"/>
        <w:r w:rsidRPr="00CB0BBE">
          <w:rPr>
            <w:rFonts w:cs="B Morvarid"/>
            <w:color w:val="385623" w:themeColor="accent6" w:themeShade="80"/>
            <w:sz w:val="40"/>
            <w:szCs w:val="40"/>
            <w:lang w:bidi="fa-IR"/>
            <w:rPrChange w:id="59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py</w:t>
        </w:r>
        <w:proofErr w:type="spellEnd"/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60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پسوند</w:t>
        </w:r>
        <w:r w:rsidRPr="00CB0BBE">
          <w:rPr>
            <w:rFonts w:cs="B Morvarid"/>
            <w:color w:val="385623" w:themeColor="accent6" w:themeShade="80"/>
            <w:sz w:val="40"/>
            <w:szCs w:val="40"/>
            <w:lang w:bidi="fa-IR"/>
            <w:rPrChange w:id="61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62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معمول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3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64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تر و را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5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66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ج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67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تر است اما با ا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68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69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ن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70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حال </w:t>
        </w:r>
      </w:ins>
      <w:ins w:id="71" w:author="alireza sayad" w:date="2025-02-06T19:21:00Z" w16du:dateUtc="2025-02-06T15:51:00Z"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72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برنامه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73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نو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74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75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س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76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ها م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77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78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تونن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79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پسوند فا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80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81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ل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82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پا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83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84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تون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85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86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خودشون رو </w:t>
        </w:r>
      </w:ins>
      <w:ins w:id="87" w:author="alireza sayad" w:date="2025-02-06T19:29:00Z" w16du:dateUtc="2025-02-06T15:59:00Z">
        <w:r>
          <w:rPr>
            <w:rFonts w:cs="B Morvarid"/>
            <w:color w:val="385623" w:themeColor="accent6" w:themeShade="80"/>
            <w:sz w:val="40"/>
            <w:szCs w:val="40"/>
            <w:lang w:bidi="fa-IR"/>
          </w:rPr>
          <w:t>.</w:t>
        </w:r>
      </w:ins>
      <w:proofErr w:type="spellStart"/>
      <w:ins w:id="88" w:author="alireza sayad" w:date="2025-02-06T19:21:00Z" w16du:dateUtc="2025-02-06T15:51:00Z">
        <w:r w:rsidRPr="00CB0BBE">
          <w:rPr>
            <w:rFonts w:cs="B Morvarid"/>
            <w:color w:val="385623" w:themeColor="accent6" w:themeShade="80"/>
            <w:sz w:val="40"/>
            <w:szCs w:val="40"/>
            <w:lang w:bidi="fa-IR"/>
            <w:rPrChange w:id="89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pyw</w:t>
        </w:r>
        <w:proofErr w:type="spellEnd"/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90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هم بزارن ا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91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92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ن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93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پسوند مال زمان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94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95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هست که 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96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97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ک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98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برنامه گراف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99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00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ک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01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02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درست کرده ا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03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04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د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05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و م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06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07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خواه</w:t>
        </w:r>
      </w:ins>
      <w:ins w:id="108" w:author="alireza sayad" w:date="2025-02-06T19:22:00Z" w16du:dateUtc="2025-02-06T15:52:00Z"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09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10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د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11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12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که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13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14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مح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15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16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ط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17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18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ترم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19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20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نال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21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22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همزمان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23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24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با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25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26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مح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27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28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ط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29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30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گراف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31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32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ک</w:t>
        </w:r>
        <w:r w:rsidRPr="00CB0BBE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  <w:rPrChange w:id="133" w:author="alireza sayad" w:date="2025-02-06T19:22:00Z" w16du:dateUtc="2025-02-06T15:52:00Z">
              <w:rPr>
                <w:rFonts w:cs="Calibri" w:hint="cs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34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35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شما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36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37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باز</w:t>
        </w:r>
        <w:r w:rsidRPr="00CB0BBE">
          <w:rPr>
            <w:rFonts w:cs="B Morvarid"/>
            <w:color w:val="385623" w:themeColor="accent6" w:themeShade="80"/>
            <w:sz w:val="40"/>
            <w:szCs w:val="40"/>
            <w:rtl/>
            <w:lang w:bidi="fa-IR"/>
            <w:rPrChange w:id="138" w:author="alireza sayad" w:date="2025-02-06T19:22:00Z" w16du:dateUtc="2025-02-06T15:52:00Z">
              <w:rPr>
                <w:rFonts w:cs="Calibri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CB0BBE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  <w:rPrChange w:id="139" w:author="alireza sayad" w:date="2025-02-06T19:22:00Z" w16du:dateUtc="2025-02-06T15:52:00Z">
              <w:rPr>
                <w:rFonts w:cs="Calibri" w:hint="eastAsia"/>
                <w:color w:val="385623" w:themeColor="accent6" w:themeShade="80"/>
                <w:sz w:val="40"/>
                <w:szCs w:val="40"/>
                <w:rtl/>
                <w:lang w:bidi="fa-IR"/>
              </w:rPr>
            </w:rPrChange>
          </w:rPr>
          <w:t>نشود</w:t>
        </w:r>
      </w:ins>
    </w:p>
    <w:p w14:paraId="536FB691" w14:textId="21822E62" w:rsidR="00CB0BBE" w:rsidRDefault="00CB0BBE" w:rsidP="00CB0BBE">
      <w:pPr>
        <w:bidi/>
        <w:spacing w:line="240" w:lineRule="auto"/>
        <w:rPr>
          <w:ins w:id="140" w:author="alireza sayad" w:date="2025-02-06T19:24:00Z" w16du:dateUtc="2025-02-06T15:54:00Z"/>
          <w:rFonts w:cs="B Morvarid"/>
          <w:color w:val="FF0000"/>
          <w:sz w:val="40"/>
          <w:szCs w:val="40"/>
          <w:rtl/>
          <w:lang w:bidi="fa-IR"/>
        </w:rPr>
      </w:pPr>
      <w:ins w:id="141" w:author="alireza sayad" w:date="2025-02-06T19:24:00Z" w16du:dateUtc="2025-02-06T15:54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>یک مثال برای درک موضوع بالا</w:t>
        </w:r>
        <w:r w:rsidRPr="00CB0BBE">
          <w:rPr>
            <w:rFonts w:cs="B Morvarid"/>
            <w:color w:val="FF0000"/>
            <w:sz w:val="40"/>
            <w:szCs w:val="40"/>
            <w:rtl/>
            <w:lang w:bidi="fa-IR"/>
            <w:rPrChange w:id="142" w:author="alireza sayad" w:date="2025-02-06T19:24:00Z" w16du:dateUtc="2025-02-06T15:54:00Z">
              <w:rPr>
                <w:rFonts w:cs="B Morvarid"/>
                <w:color w:val="000000" w:themeColor="text1"/>
                <w:sz w:val="40"/>
                <w:szCs w:val="40"/>
                <w:rtl/>
                <w:lang w:bidi="fa-IR"/>
              </w:rPr>
            </w:rPrChange>
          </w:rPr>
          <w:t>:</w:t>
        </w:r>
      </w:ins>
    </w:p>
    <w:p w14:paraId="7555114B" w14:textId="13DE36CD" w:rsidR="00CB0BBE" w:rsidRDefault="00CB0BBE" w:rsidP="00CB0BBE">
      <w:pPr>
        <w:bidi/>
        <w:spacing w:line="240" w:lineRule="auto"/>
        <w:rPr>
          <w:ins w:id="143" w:author="alireza sayad" w:date="2025-02-06T19:25:00Z" w16du:dateUtc="2025-02-06T15:55:00Z"/>
          <w:rFonts w:cs="B Morvarid"/>
          <w:color w:val="FF0000"/>
          <w:sz w:val="40"/>
          <w:szCs w:val="40"/>
          <w:rtl/>
          <w:lang w:bidi="fa-IR"/>
        </w:rPr>
      </w:pPr>
      <w:ins w:id="144" w:author="alireza sayad" w:date="2025-02-06T19:24:00Z" w16du:dateUtc="2025-02-06T15:54:00Z"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45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اگ</w:t>
        </w:r>
      </w:ins>
      <w:ins w:id="146" w:author="alireza sayad" w:date="2025-02-06T19:25:00Z" w16du:dateUtc="2025-02-06T15:55:00Z"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47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ه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48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ما تلگرام رو </w:t>
        </w:r>
      </w:ins>
      <w:ins w:id="149" w:author="alireza sayad" w:date="2025-02-06T19:29:00Z" w16du:dateUtc="2025-02-06T15:59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با </w:t>
        </w:r>
      </w:ins>
      <w:ins w:id="150" w:author="alireza sayad" w:date="2025-02-06T19:25:00Z" w16du:dateUtc="2025-02-06T15:55:00Z"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51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پا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52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53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تون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54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بساز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55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56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57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م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58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59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تون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60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61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62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به دو صورت </w:t>
        </w:r>
        <w:r w:rsidRPr="00CB0BBE">
          <w:rPr>
            <w:rFonts w:cs="B Morvarid"/>
            <w:color w:val="000000" w:themeColor="text1"/>
            <w:sz w:val="40"/>
            <w:szCs w:val="40"/>
            <w:lang w:bidi="fa-IR"/>
            <w:rPrChange w:id="163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.</w:t>
        </w:r>
        <w:proofErr w:type="spellStart"/>
        <w:r w:rsidRPr="00CB0BBE">
          <w:rPr>
            <w:rFonts w:cs="B Morvarid"/>
            <w:color w:val="000000" w:themeColor="text1"/>
            <w:sz w:val="40"/>
            <w:szCs w:val="40"/>
            <w:lang w:bidi="fa-IR"/>
            <w:rPrChange w:id="164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py</w:t>
        </w:r>
        <w:proofErr w:type="spellEnd"/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65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و </w:t>
        </w:r>
        <w:r w:rsidRPr="00CB0BBE">
          <w:rPr>
            <w:rFonts w:cs="B Morvarid"/>
            <w:color w:val="000000" w:themeColor="text1"/>
            <w:sz w:val="40"/>
            <w:szCs w:val="40"/>
            <w:lang w:bidi="fa-IR"/>
            <w:rPrChange w:id="166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.</w:t>
        </w:r>
        <w:proofErr w:type="spellStart"/>
        <w:r w:rsidRPr="00CB0BBE">
          <w:rPr>
            <w:rFonts w:cs="B Morvarid"/>
            <w:color w:val="000000" w:themeColor="text1"/>
            <w:sz w:val="40"/>
            <w:szCs w:val="40"/>
            <w:lang w:bidi="fa-IR"/>
            <w:rPrChange w:id="167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pyw</w:t>
        </w:r>
        <w:proofErr w:type="spellEnd"/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68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ذخ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69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70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ره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71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کن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72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73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74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که اتفاقات ز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75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76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</w:t>
        </w:r>
        <w:r w:rsidRPr="00CB0BBE">
          <w:rPr>
            <w:rFonts w:cs="B Morvarid"/>
            <w:color w:val="000000" w:themeColor="text1"/>
            <w:sz w:val="40"/>
            <w:szCs w:val="40"/>
            <w:rtl/>
            <w:lang w:bidi="fa-IR"/>
            <w:rPrChange w:id="177" w:author="alireza sayad" w:date="2025-02-06T19:29:00Z" w16du:dateUtc="2025-02-06T15:59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رخ م</w:t>
        </w:r>
        <w:r w:rsidRPr="00CB0BBE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78" w:author="alireza sayad" w:date="2025-02-06T19:29:00Z" w16du:dateUtc="2025-02-06T15:5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CB0BBE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79" w:author="alireza sayad" w:date="2025-02-06T19:29:00Z" w16du:dateUtc="2025-02-06T15:59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ده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7B0E9916" w14:textId="58278DEC" w:rsidR="00CB0BBE" w:rsidRDefault="00CB0BBE" w:rsidP="00CB0BBE">
      <w:pPr>
        <w:bidi/>
        <w:spacing w:line="240" w:lineRule="auto"/>
        <w:rPr>
          <w:ins w:id="180" w:author="alireza sayad" w:date="2025-02-06T19:27:00Z" w16du:dateUtc="2025-02-06T15:57:00Z"/>
          <w:rFonts w:cs="Calibri"/>
          <w:color w:val="FF0000"/>
          <w:sz w:val="40"/>
          <w:szCs w:val="40"/>
          <w:rtl/>
          <w:lang w:bidi="fa-IR"/>
        </w:rPr>
      </w:pPr>
      <w:ins w:id="181" w:author="alireza sayad" w:date="2025-02-06T19:26:00Z" w16du:dateUtc="2025-02-06T15:56:00Z">
        <w:r>
          <w:rPr>
            <w:rFonts w:cs="B Morvarid"/>
            <w:color w:val="FF0000"/>
            <w:sz w:val="40"/>
            <w:szCs w:val="40"/>
            <w:lang w:bidi="fa-IR"/>
          </w:rPr>
          <w:t>.</w:t>
        </w:r>
        <w:proofErr w:type="spellStart"/>
        <w:r>
          <w:rPr>
            <w:rFonts w:cs="B Morvarid"/>
            <w:color w:val="FF0000"/>
            <w:sz w:val="40"/>
            <w:szCs w:val="40"/>
            <w:lang w:bidi="fa-IR"/>
          </w:rPr>
          <w:t>py</w:t>
        </w:r>
        <w:proofErr w:type="spellEnd"/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/>
            <w:color w:val="FF0000"/>
            <w:sz w:val="40"/>
            <w:szCs w:val="40"/>
            <w:lang w:bidi="fa-IR"/>
          </w:rPr>
          <w:t>---</w:t>
        </w:r>
        <w:r>
          <w:rPr>
            <w:rFonts w:cs="Calibri" w:hint="cs"/>
            <w:color w:val="FF0000"/>
            <w:sz w:val="40"/>
            <w:szCs w:val="40"/>
            <w:rtl/>
            <w:lang w:bidi="fa-IR"/>
          </w:rPr>
          <w:t>&gt;</w:t>
        </w:r>
        <w:r w:rsidRPr="00CB0BBE">
          <w:rPr>
            <w:rFonts w:cs="B Morvarid"/>
            <w:color w:val="FF0000"/>
            <w:sz w:val="40"/>
            <w:szCs w:val="40"/>
            <w:rtl/>
            <w:lang w:bidi="fa-IR"/>
            <w:rPrChange w:id="182" w:author="alireza sayad" w:date="2025-02-06T19:28:00Z" w16du:dateUtc="2025-02-06T15:58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83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اگه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184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تلگراممون با ا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85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86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ن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187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پسوند باشه هر کس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88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189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که اون رو بازش کنه هم تلگرام براش باز م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90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91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شه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192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هم ترم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93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94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نال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195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96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197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عن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198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199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کاربر م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00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01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تونه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02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بب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03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04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نه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05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که پشت صحنه داره </w:t>
        </w:r>
      </w:ins>
      <w:ins w:id="206" w:author="alireza sayad" w:date="2025-02-06T19:27:00Z" w16du:dateUtc="2025-02-06T15:57:00Z"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07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چه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08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09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اتفاق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10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11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12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13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14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15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افته</w:t>
        </w:r>
      </w:ins>
    </w:p>
    <w:p w14:paraId="6F9275A1" w14:textId="6171AF7F" w:rsidR="00CB0BBE" w:rsidDel="00CB0BBE" w:rsidRDefault="00CB0BBE" w:rsidP="008B532F">
      <w:pPr>
        <w:bidi/>
        <w:spacing w:line="240" w:lineRule="auto"/>
        <w:rPr>
          <w:del w:id="216" w:author="alireza sayad" w:date="2025-02-06T19:28:00Z" w16du:dateUtc="2025-02-06T15:58:00Z"/>
          <w:rFonts w:cs="Calibri"/>
          <w:color w:val="FF0000"/>
          <w:sz w:val="40"/>
          <w:szCs w:val="40"/>
          <w:rtl/>
          <w:lang w:bidi="fa-IR"/>
        </w:rPr>
      </w:pPr>
      <w:proofErr w:type="gramStart"/>
      <w:ins w:id="217" w:author="alireza sayad" w:date="2025-02-06T19:28:00Z" w16du:dateUtc="2025-02-06T15:58:00Z">
        <w:r>
          <w:rPr>
            <w:rFonts w:cs="B Morvarid"/>
            <w:color w:val="FF0000"/>
            <w:sz w:val="40"/>
            <w:szCs w:val="40"/>
            <w:lang w:bidi="fa-IR"/>
          </w:rPr>
          <w:t>.</w:t>
        </w:r>
        <w:proofErr w:type="spellStart"/>
        <w:r>
          <w:rPr>
            <w:rFonts w:cs="B Morvarid"/>
            <w:color w:val="FF0000"/>
            <w:sz w:val="40"/>
            <w:szCs w:val="40"/>
            <w:lang w:bidi="fa-IR"/>
          </w:rPr>
          <w:t>pyw</w:t>
        </w:r>
        <w:proofErr w:type="spellEnd"/>
        <w:proofErr w:type="gramEnd"/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/>
            <w:color w:val="FF0000"/>
            <w:sz w:val="40"/>
            <w:szCs w:val="40"/>
            <w:lang w:bidi="fa-IR"/>
          </w:rPr>
          <w:t>---</w:t>
        </w:r>
        <w:r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&gt;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18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اگه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19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تلگراممون با ا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20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21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ن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22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پسوند باشه هر کس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23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24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که اون رو بازش کنه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25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فقط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26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27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مح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28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29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ط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30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31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گراف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32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33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ک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34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35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36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تلگرام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37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38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رو</w:t>
        </w:r>
        <w:r w:rsidRPr="008617A0">
          <w:rPr>
            <w:rFonts w:cs="B Morvarid"/>
            <w:color w:val="000000" w:themeColor="text1"/>
            <w:sz w:val="40"/>
            <w:szCs w:val="40"/>
            <w:rtl/>
            <w:lang w:bidi="fa-IR"/>
            <w:rPrChange w:id="239" w:author="alireza sayad" w:date="2025-02-06T19:30:00Z" w16du:dateUtc="2025-02-06T16:00:00Z">
              <w:rPr>
                <w:rFonts w:cs="Calibr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40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41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42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ب</w:t>
        </w:r>
        <w:r w:rsidRPr="008617A0">
          <w:rPr>
            <w:rFonts w:cs="B Morvarid" w:hint="cs"/>
            <w:color w:val="000000" w:themeColor="text1"/>
            <w:sz w:val="40"/>
            <w:szCs w:val="40"/>
            <w:rtl/>
            <w:lang w:bidi="fa-IR"/>
            <w:rPrChange w:id="243" w:author="alireza sayad" w:date="2025-02-06T19:30:00Z" w16du:dateUtc="2025-02-06T16:00:00Z">
              <w:rPr>
                <w:rFonts w:cs="Calibri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color w:val="000000" w:themeColor="text1"/>
            <w:sz w:val="40"/>
            <w:szCs w:val="40"/>
            <w:rtl/>
            <w:lang w:bidi="fa-IR"/>
            <w:rPrChange w:id="244" w:author="alireza sayad" w:date="2025-02-06T19:30:00Z" w16du:dateUtc="2025-02-06T16:00:00Z">
              <w:rPr>
                <w:rFonts w:cs="Calibr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ه</w:t>
        </w:r>
      </w:ins>
    </w:p>
    <w:p w14:paraId="432AEF50" w14:textId="77777777" w:rsidR="00CB0BBE" w:rsidRPr="00CB0BBE" w:rsidRDefault="00CB0BBE" w:rsidP="00CB0BBE">
      <w:pPr>
        <w:bidi/>
        <w:spacing w:line="240" w:lineRule="auto"/>
        <w:rPr>
          <w:ins w:id="245" w:author="alireza sayad" w:date="2025-02-06T19:28:00Z" w16du:dateUtc="2025-02-06T15:58:00Z"/>
          <w:rFonts w:cs="Calibri"/>
          <w:color w:val="FF0000"/>
          <w:sz w:val="40"/>
          <w:szCs w:val="40"/>
          <w:rtl/>
          <w:lang w:bidi="fa-IR"/>
          <w:rPrChange w:id="246" w:author="alireza sayad" w:date="2025-02-06T19:26:00Z" w16du:dateUtc="2025-02-06T15:56:00Z">
            <w:rPr>
              <w:ins w:id="247" w:author="alireza sayad" w:date="2025-02-06T19:28:00Z" w16du:dateUtc="2025-02-06T15:58:00Z"/>
              <w:rFonts w:cs="B Morvarid"/>
              <w:color w:val="385623" w:themeColor="accent6" w:themeShade="80"/>
              <w:sz w:val="40"/>
              <w:szCs w:val="40"/>
              <w:rtl/>
              <w:lang w:bidi="fa-IR"/>
            </w:rPr>
          </w:rPrChange>
        </w:rPr>
      </w:pPr>
    </w:p>
    <w:p w14:paraId="0BF7BFA8" w14:textId="5FED6842" w:rsidR="008B532F" w:rsidRDefault="00645529" w:rsidP="008B532F">
      <w:pPr>
        <w:bidi/>
        <w:spacing w:line="240" w:lineRule="auto"/>
        <w:rPr>
          <w:ins w:id="248" w:author="alireza sayad" w:date="2025-02-04T17:31:00Z" w16du:dateUtc="2025-02-04T14:01:00Z"/>
          <w:rFonts w:cs="B Morvarid"/>
          <w:color w:val="000000" w:themeColor="text1"/>
          <w:sz w:val="40"/>
          <w:szCs w:val="40"/>
          <w:rtl/>
          <w:lang w:bidi="fa-IR"/>
        </w:rPr>
      </w:pPr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t xml:space="preserve">در صورت اینکه پسوند فایل ها برای شما نشان داده نمیشود میتوانید با طی کردن مراحل زیر و زدن تیک </w:t>
      </w:r>
      <w:r>
        <w:rPr>
          <w:rFonts w:cs="B Morvarid"/>
          <w:color w:val="000000" w:themeColor="text1"/>
          <w:sz w:val="40"/>
          <w:szCs w:val="40"/>
          <w:lang w:bidi="fa-IR"/>
        </w:rPr>
        <w:t xml:space="preserve">file name </w:t>
      </w:r>
      <w:proofErr w:type="spellStart"/>
      <w:r>
        <w:rPr>
          <w:rFonts w:cs="B Morvarid"/>
          <w:color w:val="000000" w:themeColor="text1"/>
          <w:sz w:val="40"/>
          <w:szCs w:val="40"/>
          <w:lang w:bidi="fa-IR"/>
        </w:rPr>
        <w:t>extention</w:t>
      </w:r>
      <w:proofErr w:type="spellEnd"/>
      <w:r>
        <w:rPr>
          <w:rFonts w:cs="B Morvarid" w:hint="cs"/>
          <w:color w:val="000000" w:themeColor="text1"/>
          <w:sz w:val="40"/>
          <w:szCs w:val="40"/>
          <w:rtl/>
          <w:lang w:bidi="fa-IR"/>
        </w:rPr>
        <w:t xml:space="preserve"> این مشکل را رفع کنید</w:t>
      </w:r>
    </w:p>
    <w:p w14:paraId="156012EF" w14:textId="7F5E29EA" w:rsidR="0096151F" w:rsidRDefault="0096151F" w:rsidP="0096151F">
      <w:pPr>
        <w:bidi/>
        <w:spacing w:line="240" w:lineRule="auto"/>
        <w:rPr>
          <w:ins w:id="249" w:author="alireza sayad" w:date="2025-02-04T17:31:00Z" w16du:dateUtc="2025-02-04T14:01:00Z"/>
          <w:rFonts w:cs="B Morvarid"/>
          <w:color w:val="000000" w:themeColor="text1"/>
          <w:sz w:val="40"/>
          <w:szCs w:val="40"/>
          <w:rtl/>
          <w:lang w:bidi="fa-IR"/>
        </w:rPr>
      </w:pPr>
      <w:moveToRangeStart w:id="250" w:author="alireza sayad" w:date="2025-02-04T17:31:00Z" w:name="move189582731"/>
      <w:moveTo w:id="251" w:author="alireza sayad" w:date="2025-02-04T17:31:00Z" w16du:dateUtc="2025-02-04T14:01:00Z">
        <w:r>
          <w:rPr>
            <w:rFonts w:cs="B Morvarid" w:hint="cs"/>
            <w:noProof/>
            <w:color w:val="000000" w:themeColor="text1"/>
            <w:sz w:val="40"/>
            <w:szCs w:val="40"/>
            <w:rtl/>
            <w:lang w:val="fa-IR" w:bidi="fa-IR"/>
          </w:rPr>
          <w:lastRenderedPageBreak/>
          <w:drawing>
            <wp:inline distT="0" distB="0" distL="0" distR="0" wp14:anchorId="5A7AE919" wp14:editId="4643D815">
              <wp:extent cx="5943600" cy="3583715"/>
              <wp:effectExtent l="0" t="0" r="0" b="0"/>
              <wp:docPr id="1140533696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189580" name="Picture 1935189580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83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250"/>
    </w:p>
    <w:p w14:paraId="6E9450B7" w14:textId="16422406" w:rsidR="008B532F" w:rsidRDefault="008B532F" w:rsidP="008B532F">
      <w:pPr>
        <w:bidi/>
        <w:spacing w:line="276" w:lineRule="auto"/>
        <w:rPr>
          <w:ins w:id="252" w:author="alireza sayad" w:date="2025-02-04T18:01:00Z" w16du:dateUtc="2025-02-04T14:31:00Z"/>
          <w:rFonts w:cs="B Morvarid"/>
          <w:color w:val="000000" w:themeColor="text1"/>
          <w:sz w:val="40"/>
          <w:szCs w:val="40"/>
          <w:lang w:bidi="fa-IR"/>
        </w:rPr>
      </w:pPr>
      <w:ins w:id="253" w:author="alireza sayad" w:date="2025-02-04T17:56:00Z" w16du:dateUtc="2025-02-04T14:26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یا به مسیر زیر بروید </w:t>
        </w:r>
      </w:ins>
      <w:ins w:id="254" w:author="alireza sayad" w:date="2025-02-04T17:57:00Z" w16du:dateUtc="2025-02-04T14:27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و </w:t>
        </w:r>
      </w:ins>
      <w:ins w:id="255" w:author="alireza sayad" w:date="2025-02-04T18:02:00Z" w16du:dateUtc="2025-02-04T14:32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تیک </w:t>
        </w:r>
      </w:ins>
      <w:ins w:id="256" w:author="alireza sayad" w:date="2025-02-04T17:57:00Z" w16du:dateUtc="2025-02-04T14:27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>گزینه</w:t>
        </w:r>
      </w:ins>
    </w:p>
    <w:p w14:paraId="69206126" w14:textId="160BB31C" w:rsidR="008B532F" w:rsidRDefault="008B532F" w:rsidP="008B532F">
      <w:pPr>
        <w:tabs>
          <w:tab w:val="left" w:pos="6686"/>
        </w:tabs>
        <w:bidi/>
        <w:spacing w:line="276" w:lineRule="auto"/>
        <w:rPr>
          <w:ins w:id="257" w:author="alireza sayad" w:date="2025-02-04T18:02:00Z" w16du:dateUtc="2025-02-04T14:32:00Z"/>
          <w:rFonts w:cs="B Morvarid"/>
          <w:color w:val="000000" w:themeColor="text1"/>
          <w:sz w:val="40"/>
          <w:szCs w:val="40"/>
          <w:rtl/>
          <w:lang w:bidi="fa-IR"/>
        </w:rPr>
      </w:pPr>
      <w:ins w:id="258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 xml:space="preserve">Hide extensions for known file types </w:t>
        </w:r>
      </w:ins>
      <w:ins w:id="259" w:author="alireza sayad" w:date="2025-02-04T18:02:00Z" w16du:dateUtc="2025-02-04T14:32:00Z">
        <w:r>
          <w:rPr>
            <w:rFonts w:cs="B Morvarid"/>
            <w:color w:val="000000" w:themeColor="text1"/>
            <w:sz w:val="40"/>
            <w:szCs w:val="40"/>
            <w:lang w:bidi="fa-IR"/>
          </w:rPr>
          <w:tab/>
        </w:r>
      </w:ins>
    </w:p>
    <w:p w14:paraId="15A95C7A" w14:textId="33AC1BA9" w:rsidR="008B532F" w:rsidRDefault="008B532F">
      <w:pPr>
        <w:tabs>
          <w:tab w:val="left" w:pos="6686"/>
        </w:tabs>
        <w:bidi/>
        <w:spacing w:line="276" w:lineRule="auto"/>
        <w:rPr>
          <w:ins w:id="260" w:author="alireza sayad" w:date="2025-02-04T17:58:00Z" w16du:dateUtc="2025-02-04T14:28:00Z"/>
          <w:rFonts w:cs="B Morvarid"/>
          <w:color w:val="000000" w:themeColor="text1"/>
          <w:sz w:val="40"/>
          <w:szCs w:val="40"/>
          <w:rtl/>
          <w:lang w:bidi="fa-IR"/>
        </w:rPr>
        <w:pPrChange w:id="261" w:author="alireza sayad" w:date="2025-02-04T18:02:00Z" w16du:dateUtc="2025-02-04T14:32:00Z">
          <w:pPr>
            <w:bidi/>
            <w:spacing w:line="276" w:lineRule="auto"/>
          </w:pPr>
        </w:pPrChange>
      </w:pPr>
      <w:ins w:id="262" w:author="alireza sayad" w:date="2025-02-04T18:02:00Z" w16du:dateUtc="2025-02-04T14:32:00Z"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>را بردارید</w:t>
        </w:r>
      </w:ins>
    </w:p>
    <w:p w14:paraId="7C1203EB" w14:textId="438BDBC8" w:rsidR="008B532F" w:rsidRDefault="008B532F" w:rsidP="008B532F">
      <w:pPr>
        <w:bidi/>
        <w:spacing w:line="276" w:lineRule="auto"/>
        <w:jc w:val="right"/>
        <w:rPr>
          <w:ins w:id="263" w:author="alireza sayad" w:date="2025-02-04T18:00:00Z" w16du:dateUtc="2025-02-04T14:30:00Z"/>
          <w:rFonts w:cs="Calibri"/>
          <w:color w:val="000000" w:themeColor="text1"/>
          <w:sz w:val="40"/>
          <w:szCs w:val="40"/>
          <w:lang w:bidi="fa-IR"/>
        </w:rPr>
      </w:pPr>
      <w:ins w:id="264" w:author="alireza sayad" w:date="2025-02-04T17:59:00Z" w16du:dateUtc="2025-02-04T14:29:00Z">
        <w:r w:rsidRPr="008B532F">
          <w:rPr>
            <w:rFonts w:cs="Calibri"/>
            <w:color w:val="000000" w:themeColor="text1"/>
            <w:sz w:val="40"/>
            <w:szCs w:val="40"/>
            <w:lang w:bidi="fa-IR"/>
            <w:rPrChange w:id="265" w:author="alireza sayad" w:date="2025-02-04T17:59:00Z" w16du:dateUtc="2025-02-04T14:29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>control panel</w:t>
        </w:r>
      </w:ins>
    </w:p>
    <w:p w14:paraId="20C22DA1" w14:textId="2CDAB873" w:rsidR="008B532F" w:rsidRDefault="008B532F" w:rsidP="008B532F">
      <w:pPr>
        <w:bidi/>
        <w:spacing w:line="276" w:lineRule="auto"/>
        <w:jc w:val="right"/>
        <w:rPr>
          <w:ins w:id="266" w:author="alireza sayad" w:date="2025-02-04T18:00:00Z" w16du:dateUtc="2025-02-04T14:30:00Z"/>
          <w:rFonts w:cs="Calibri"/>
          <w:color w:val="000000" w:themeColor="text1"/>
          <w:sz w:val="40"/>
          <w:szCs w:val="40"/>
          <w:lang w:bidi="fa-IR"/>
        </w:rPr>
      </w:pPr>
      <w:ins w:id="267" w:author="alireza sayad" w:date="2025-02-04T17:59:00Z" w16du:dateUtc="2025-02-04T14:29:00Z">
        <w:r>
          <w:rPr>
            <w:rFonts w:cs="Calibri"/>
            <w:color w:val="000000" w:themeColor="text1"/>
            <w:sz w:val="40"/>
            <w:szCs w:val="40"/>
            <w:lang w:bidi="fa-IR"/>
          </w:rPr>
          <w:t>File Explorer Op</w:t>
        </w:r>
      </w:ins>
      <w:ins w:id="268" w:author="alireza sayad" w:date="2025-02-04T18:00:00Z" w16du:dateUtc="2025-02-04T14:30:00Z">
        <w:r>
          <w:rPr>
            <w:rFonts w:cs="Calibri"/>
            <w:color w:val="000000" w:themeColor="text1"/>
            <w:sz w:val="40"/>
            <w:szCs w:val="40"/>
            <w:lang w:bidi="fa-IR"/>
          </w:rPr>
          <w:t>tions or Folder Options</w:t>
        </w:r>
      </w:ins>
    </w:p>
    <w:p w14:paraId="689DA772" w14:textId="126A4D7C" w:rsidR="008B532F" w:rsidRDefault="008B532F" w:rsidP="008B532F">
      <w:pPr>
        <w:bidi/>
        <w:spacing w:line="276" w:lineRule="auto"/>
        <w:jc w:val="right"/>
        <w:rPr>
          <w:ins w:id="269" w:author="alireza sayad" w:date="2025-02-04T18:01:00Z" w16du:dateUtc="2025-02-04T14:31:00Z"/>
          <w:rFonts w:cs="Calibri"/>
          <w:color w:val="000000" w:themeColor="text1"/>
          <w:sz w:val="40"/>
          <w:szCs w:val="40"/>
          <w:lang w:bidi="fa-IR"/>
        </w:rPr>
      </w:pPr>
      <w:ins w:id="270" w:author="alireza sayad" w:date="2025-02-04T18:00:00Z" w16du:dateUtc="2025-02-04T14:30:00Z">
        <w:r>
          <w:rPr>
            <w:rFonts w:cs="Calibri"/>
            <w:color w:val="000000" w:themeColor="text1"/>
            <w:sz w:val="40"/>
            <w:szCs w:val="40"/>
            <w:lang w:bidi="fa-IR"/>
          </w:rPr>
          <w:t>View Ta</w:t>
        </w:r>
      </w:ins>
      <w:ins w:id="271" w:author="alireza sayad" w:date="2025-02-04T18:01:00Z" w16du:dateUtc="2025-02-04T14:31:00Z">
        <w:r>
          <w:rPr>
            <w:rFonts w:cs="Calibri"/>
            <w:color w:val="000000" w:themeColor="text1"/>
            <w:sz w:val="40"/>
            <w:szCs w:val="40"/>
            <w:lang w:bidi="fa-IR"/>
          </w:rPr>
          <w:t>b</w:t>
        </w:r>
      </w:ins>
    </w:p>
    <w:p w14:paraId="5859407A" w14:textId="77777777" w:rsidR="008B532F" w:rsidRDefault="008B532F" w:rsidP="008B532F">
      <w:pPr>
        <w:bidi/>
        <w:spacing w:line="276" w:lineRule="auto"/>
        <w:jc w:val="right"/>
        <w:rPr>
          <w:ins w:id="272" w:author="alireza sayad" w:date="2025-02-04T18:01:00Z" w16du:dateUtc="2025-02-04T14:31:00Z"/>
          <w:rFonts w:cs="B Morvarid"/>
          <w:color w:val="000000" w:themeColor="text1"/>
          <w:sz w:val="40"/>
          <w:szCs w:val="40"/>
          <w:lang w:bidi="fa-IR"/>
        </w:rPr>
      </w:pPr>
      <w:ins w:id="273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 xml:space="preserve">Hide extensions for known file types </w:t>
        </w:r>
      </w:ins>
    </w:p>
    <w:p w14:paraId="184F0648" w14:textId="77777777" w:rsidR="008B532F" w:rsidRDefault="008B532F" w:rsidP="008B532F">
      <w:pPr>
        <w:bidi/>
        <w:spacing w:line="276" w:lineRule="auto"/>
        <w:jc w:val="right"/>
        <w:rPr>
          <w:ins w:id="274" w:author="alireza sayad" w:date="2025-02-04T18:01:00Z" w16du:dateUtc="2025-02-04T14:31:00Z"/>
          <w:rFonts w:cs="B Morvarid"/>
          <w:color w:val="000000" w:themeColor="text1"/>
          <w:sz w:val="40"/>
          <w:szCs w:val="40"/>
          <w:lang w:bidi="fa-IR"/>
        </w:rPr>
      </w:pPr>
      <w:ins w:id="275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>Apply</w:t>
        </w:r>
      </w:ins>
    </w:p>
    <w:p w14:paraId="6EDA1C03" w14:textId="4BE4F7A8" w:rsidR="008B532F" w:rsidRPr="008B532F" w:rsidRDefault="008B532F">
      <w:pPr>
        <w:bidi/>
        <w:spacing w:line="276" w:lineRule="auto"/>
        <w:jc w:val="right"/>
        <w:rPr>
          <w:ins w:id="276" w:author="alireza sayad" w:date="2025-02-04T17:56:00Z" w16du:dateUtc="2025-02-04T14:26:00Z"/>
          <w:rFonts w:cs="B Morvarid"/>
          <w:color w:val="000000" w:themeColor="text1"/>
          <w:sz w:val="40"/>
          <w:szCs w:val="40"/>
          <w:lang w:bidi="fa-IR"/>
          <w:rPrChange w:id="277" w:author="alireza sayad" w:date="2025-02-04T18:01:00Z" w16du:dateUtc="2025-02-04T14:31:00Z">
            <w:rPr>
              <w:ins w:id="278" w:author="alireza sayad" w:date="2025-02-04T17:56:00Z" w16du:dateUtc="2025-02-04T14:26:00Z"/>
              <w:rFonts w:cs="Calibri"/>
              <w:b/>
              <w:bCs/>
              <w:color w:val="FF0000"/>
              <w:sz w:val="40"/>
              <w:szCs w:val="40"/>
              <w:lang w:bidi="fa-IR"/>
            </w:rPr>
          </w:rPrChange>
        </w:rPr>
        <w:pPrChange w:id="279" w:author="alireza sayad" w:date="2025-02-04T18:01:00Z" w16du:dateUtc="2025-02-04T14:31:00Z">
          <w:pPr>
            <w:bidi/>
            <w:spacing w:line="276" w:lineRule="auto"/>
          </w:pPr>
        </w:pPrChange>
      </w:pPr>
      <w:ins w:id="280" w:author="alireza sayad" w:date="2025-02-04T18:01:00Z" w16du:dateUtc="2025-02-04T14:31:00Z">
        <w:r>
          <w:rPr>
            <w:rFonts w:cs="B Morvarid"/>
            <w:color w:val="000000" w:themeColor="text1"/>
            <w:sz w:val="40"/>
            <w:szCs w:val="40"/>
            <w:lang w:bidi="fa-IR"/>
          </w:rPr>
          <w:t>Ok</w:t>
        </w:r>
        <w:r>
          <w:rPr>
            <w:rFonts w:cs="B Morvarid" w:hint="cs"/>
            <w:color w:val="000000" w:themeColor="text1"/>
            <w:sz w:val="40"/>
            <w:szCs w:val="40"/>
            <w:rtl/>
            <w:lang w:bidi="fa-IR"/>
          </w:rPr>
          <w:t xml:space="preserve"> </w:t>
        </w:r>
      </w:ins>
    </w:p>
    <w:p w14:paraId="1B45AA51" w14:textId="47DD4D0F" w:rsidR="0096151F" w:rsidRDefault="0096151F" w:rsidP="008B532F">
      <w:pPr>
        <w:bidi/>
        <w:spacing w:line="276" w:lineRule="auto"/>
        <w:rPr>
          <w:ins w:id="281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282" w:author="alireza sayad" w:date="2025-02-04T17:31:00Z" w16du:dateUtc="2025-02-04T14:01:00Z">
        <w:r>
          <w:rPr>
            <w:rFonts w:cs="Calibri" w:hint="cs"/>
            <w:b/>
            <w:bCs/>
            <w:color w:val="FF0000"/>
            <w:sz w:val="40"/>
            <w:szCs w:val="40"/>
            <w:rtl/>
            <w:lang w:bidi="fa-IR"/>
          </w:rPr>
          <w:lastRenderedPageBreak/>
          <w:t>---------------------------------------------------------------------------</w:t>
        </w:r>
        <w:r>
          <w:rPr>
            <w:rFonts w:cs="Calibri"/>
            <w:b/>
            <w:bCs/>
            <w:color w:val="FF0000"/>
            <w:sz w:val="40"/>
            <w:szCs w:val="40"/>
            <w:lang w:bidi="fa-IR"/>
          </w:rPr>
          <w:t>-</w:t>
        </w:r>
      </w:ins>
    </w:p>
    <w:p w14:paraId="5AA39B99" w14:textId="77777777" w:rsidR="0096151F" w:rsidRDefault="0096151F" w:rsidP="0096151F">
      <w:pPr>
        <w:bidi/>
        <w:rPr>
          <w:ins w:id="283" w:author="alireza sayad" w:date="2025-02-04T17:31:00Z" w16du:dateUtc="2025-02-04T14:01:00Z"/>
          <w:rFonts w:cs="B Morvarid"/>
          <w:b/>
          <w:bCs/>
          <w:color w:val="FF0000"/>
          <w:sz w:val="56"/>
          <w:szCs w:val="56"/>
          <w:rtl/>
          <w:lang w:bidi="fa-IR"/>
        </w:rPr>
      </w:pPr>
      <w:ins w:id="284" w:author="alireza sayad" w:date="2025-02-04T17:31:00Z" w16du:dateUtc="2025-02-04T14:01:00Z">
        <w:r w:rsidRPr="00A52960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ا</w:t>
        </w:r>
        <w:r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نواع محیط های کدزنی</w:t>
        </w:r>
        <w:r w:rsidRPr="00DD3AC1">
          <w:rPr>
            <w:rFonts w:cs="B Morvarid"/>
            <w:b/>
            <w:bCs/>
            <w:color w:val="FF0000"/>
            <w:sz w:val="40"/>
            <w:szCs w:val="40"/>
            <w:rtl/>
            <w:lang w:bidi="fa-IR"/>
          </w:rPr>
          <w:t>:</w:t>
        </w:r>
      </w:ins>
    </w:p>
    <w:p w14:paraId="519522EF" w14:textId="77777777" w:rsidR="0096151F" w:rsidRPr="00DD3AC1" w:rsidRDefault="0096151F" w:rsidP="0096151F">
      <w:pPr>
        <w:spacing w:line="276" w:lineRule="auto"/>
        <w:jc w:val="right"/>
        <w:rPr>
          <w:ins w:id="285" w:author="alireza sayad" w:date="2025-02-04T17:31:00Z" w16du:dateUtc="2025-02-04T14:01:00Z"/>
          <w:rFonts w:asciiTheme="majorBidi" w:hAnsiTheme="majorBidi" w:cstheme="majorBidi"/>
          <w:sz w:val="40"/>
          <w:szCs w:val="40"/>
          <w:rtl/>
          <w:lang w:bidi="fa-IR"/>
        </w:rPr>
      </w:pPr>
      <w:ins w:id="286" w:author="alireza sayad" w:date="2025-02-04T17:31:00Z" w16du:dateUtc="2025-02-04T14:01:00Z">
        <w:r>
          <w:rPr>
            <w:rFonts w:asciiTheme="majorBidi" w:hAnsiTheme="majorBidi" w:cstheme="majorBidi" w:hint="cs"/>
            <w:color w:val="FF0000"/>
            <w:sz w:val="40"/>
            <w:szCs w:val="40"/>
            <w:rtl/>
            <w:lang w:bidi="fa-IR"/>
          </w:rPr>
          <w:t xml:space="preserve"> </w:t>
        </w:r>
        <w:r w:rsidRPr="00DD3AC1"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>کد ادیتور ها</w:t>
        </w:r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 مثل وی اس کد محیط هایی هستند که ما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proofErr w:type="spellStart"/>
        <w:r w:rsidRPr="00DD3AC1">
          <w:rPr>
            <w:rFonts w:cstheme="minorHAnsi"/>
            <w:color w:val="FF0000"/>
            <w:sz w:val="40"/>
            <w:szCs w:val="40"/>
            <w:lang w:bidi="fa-IR"/>
          </w:rPr>
          <w:t>CodeEditor</w:t>
        </w:r>
        <w:proofErr w:type="spellEnd"/>
      </w:ins>
    </w:p>
    <w:p w14:paraId="616A094F" w14:textId="77777777" w:rsidR="0096151F" w:rsidRDefault="0096151F" w:rsidP="0096151F">
      <w:pPr>
        <w:bidi/>
        <w:spacing w:line="276" w:lineRule="auto"/>
        <w:rPr>
          <w:ins w:id="287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288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 xml:space="preserve">میتونیم داخلشون کد های زبان های مختلف رو بنویسیم مثلا تو وی اس کد هم میتونیم کد پایتونی بزنیم هم کد جاوایی هم کد جاوااسکریپتی و </w:t>
        </w:r>
        <w:r w:rsidRPr="00DD3AC1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... 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بزنیم</w:t>
        </w:r>
      </w:ins>
    </w:p>
    <w:p w14:paraId="3BF3F769" w14:textId="77777777" w:rsidR="0096151F" w:rsidRDefault="0096151F" w:rsidP="0096151F">
      <w:pPr>
        <w:bidi/>
        <w:spacing w:line="276" w:lineRule="auto"/>
        <w:jc w:val="center"/>
        <w:rPr>
          <w:ins w:id="289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290" w:author="alireza sayad" w:date="2025-02-04T17:31:00Z" w16du:dateUtc="2025-02-04T14:01:00Z">
        <w:r>
          <w:rPr>
            <w:rFonts w:cs="B Morvarid"/>
            <w:noProof/>
            <w:sz w:val="40"/>
            <w:szCs w:val="40"/>
            <w:rtl/>
            <w:lang w:val="fa-IR" w:bidi="fa-IR"/>
          </w:rPr>
          <w:drawing>
            <wp:inline distT="0" distB="0" distL="0" distR="0" wp14:anchorId="210FD240" wp14:editId="37980CA6">
              <wp:extent cx="4746171" cy="2669721"/>
              <wp:effectExtent l="0" t="0" r="0" b="0"/>
              <wp:docPr id="193569068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690688" name="Picture 193569068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79789" cy="26886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675D93" w14:textId="77777777" w:rsidR="0096151F" w:rsidRDefault="0096151F" w:rsidP="0096151F">
      <w:pPr>
        <w:spacing w:line="276" w:lineRule="auto"/>
        <w:jc w:val="right"/>
        <w:rPr>
          <w:ins w:id="291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292" w:author="alireza sayad" w:date="2025-02-04T17:31:00Z" w16du:dateUtc="2025-02-04T14:01:00Z">
        <w:r>
          <w:rPr>
            <w:rFonts w:asciiTheme="majorBidi" w:hAnsiTheme="majorBidi" w:cstheme="majorBidi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آی دی ای ها محیط هایی هستند که اختصاصی برای یک زبان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>
          <w:rPr>
            <w:rFonts w:cstheme="minorHAnsi"/>
            <w:color w:val="FF0000"/>
            <w:sz w:val="40"/>
            <w:szCs w:val="40"/>
            <w:lang w:bidi="fa-IR"/>
          </w:rPr>
          <w:t>IDE</w:t>
        </w:r>
      </w:ins>
    </w:p>
    <w:p w14:paraId="2D7D8F7E" w14:textId="77777777" w:rsidR="0096151F" w:rsidRDefault="0096151F" w:rsidP="0096151F">
      <w:pPr>
        <w:bidi/>
        <w:spacing w:line="276" w:lineRule="auto"/>
        <w:rPr>
          <w:ins w:id="293" w:author="alireza sayad" w:date="2025-02-04T17:53:00Z" w16du:dateUtc="2025-02-04T14:23:00Z"/>
          <w:rFonts w:cs="B Morvarid"/>
          <w:sz w:val="40"/>
          <w:szCs w:val="40"/>
          <w:rtl/>
          <w:lang w:bidi="fa-IR"/>
        </w:rPr>
      </w:pPr>
      <w:ins w:id="294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درست شده اند مثل آی دی ای پایچارم برای زبان پایتون</w:t>
        </w:r>
      </w:ins>
    </w:p>
    <w:p w14:paraId="52613138" w14:textId="0A9A7523" w:rsidR="008B532F" w:rsidRDefault="008B532F">
      <w:pPr>
        <w:bidi/>
        <w:spacing w:line="276" w:lineRule="auto"/>
        <w:jc w:val="center"/>
        <w:rPr>
          <w:ins w:id="295" w:author="alireza sayad" w:date="2025-02-04T17:31:00Z" w16du:dateUtc="2025-02-04T14:01:00Z"/>
          <w:rFonts w:cs="B Morvarid"/>
          <w:sz w:val="40"/>
          <w:szCs w:val="40"/>
          <w:lang w:bidi="fa-IR"/>
        </w:rPr>
        <w:pPrChange w:id="296" w:author="alireza sayad" w:date="2025-02-04T17:54:00Z" w16du:dateUtc="2025-02-04T14:24:00Z">
          <w:pPr>
            <w:bidi/>
            <w:spacing w:line="276" w:lineRule="auto"/>
          </w:pPr>
        </w:pPrChange>
      </w:pPr>
      <w:ins w:id="297" w:author="alireza sayad" w:date="2025-02-04T17:53:00Z" w16du:dateUtc="2025-02-04T14:23:00Z">
        <w:r>
          <w:rPr>
            <w:rFonts w:cs="B Morvarid"/>
            <w:noProof/>
            <w:sz w:val="40"/>
            <w:szCs w:val="40"/>
            <w:lang w:bidi="fa-IR"/>
          </w:rPr>
          <w:lastRenderedPageBreak/>
          <w:drawing>
            <wp:inline distT="0" distB="0" distL="0" distR="0" wp14:anchorId="628C7549" wp14:editId="4101FB10">
              <wp:extent cx="5007428" cy="3308861"/>
              <wp:effectExtent l="0" t="0" r="3175" b="6350"/>
              <wp:docPr id="1646267710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6267710" name="Picture 1646267710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6402" cy="33147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F6AC5D" w14:textId="77777777" w:rsidR="0096151F" w:rsidRDefault="0096151F" w:rsidP="0096151F">
      <w:pPr>
        <w:spacing w:line="276" w:lineRule="auto"/>
        <w:jc w:val="right"/>
        <w:rPr>
          <w:ins w:id="298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299" w:author="alireza sayad" w:date="2025-02-04T17:31:00Z" w16du:dateUtc="2025-02-04T14:01:00Z"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 ترمینال ها محیط هایی مثل سی ام دی ویندوز هستند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r>
          <w:rPr>
            <w:rFonts w:cstheme="minorHAnsi"/>
            <w:color w:val="FF0000"/>
            <w:sz w:val="40"/>
            <w:szCs w:val="40"/>
            <w:lang w:bidi="fa-IR"/>
          </w:rPr>
          <w:t>Terminal</w:t>
        </w:r>
      </w:ins>
    </w:p>
    <w:p w14:paraId="463F5296" w14:textId="77777777" w:rsidR="0096151F" w:rsidRDefault="0096151F" w:rsidP="0096151F">
      <w:pPr>
        <w:bidi/>
        <w:spacing w:line="276" w:lineRule="auto"/>
        <w:rPr>
          <w:ins w:id="300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301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که ما میتونیم به صورت مستقیم کد بزنیم و خروجی رو در لحظه ببینیم ولی قابلیت ذخیره سازی و ادیت کد هارو ندارن</w:t>
        </w:r>
      </w:ins>
    </w:p>
    <w:p w14:paraId="0650266D" w14:textId="77777777" w:rsidR="0096151F" w:rsidRDefault="0096151F" w:rsidP="0096151F">
      <w:pPr>
        <w:bidi/>
        <w:spacing w:line="276" w:lineRule="auto"/>
        <w:jc w:val="center"/>
        <w:rPr>
          <w:ins w:id="302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303" w:author="alireza sayad" w:date="2025-02-04T17:31:00Z" w16du:dateUtc="2025-02-04T14:01:00Z">
        <w:r>
          <w:rPr>
            <w:rFonts w:cs="B Morvarid"/>
            <w:noProof/>
            <w:sz w:val="40"/>
            <w:szCs w:val="40"/>
            <w:rtl/>
            <w:lang w:val="fa-IR" w:bidi="fa-IR"/>
          </w:rPr>
          <w:drawing>
            <wp:inline distT="0" distB="0" distL="0" distR="0" wp14:anchorId="17D23A46" wp14:editId="47414D9C">
              <wp:extent cx="4645387" cy="2694919"/>
              <wp:effectExtent l="0" t="0" r="3175" b="0"/>
              <wp:docPr id="5861578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15784" name="Picture 4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880" cy="27131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DEE695" w14:textId="77777777" w:rsidR="0096151F" w:rsidRDefault="0096151F" w:rsidP="0096151F">
      <w:pPr>
        <w:spacing w:line="276" w:lineRule="auto"/>
        <w:jc w:val="right"/>
        <w:rPr>
          <w:ins w:id="304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305" w:author="alireza sayad" w:date="2025-02-04T17:31:00Z" w16du:dateUtc="2025-02-04T14:01:00Z">
        <w:r>
          <w:rPr>
            <w:rFonts w:asciiTheme="majorBidi" w:hAnsiTheme="majorBidi" w:cstheme="majorBidi" w:hint="cs"/>
            <w:color w:val="FF0000"/>
            <w:sz w:val="40"/>
            <w:szCs w:val="40"/>
            <w:rtl/>
            <w:lang w:bidi="fa-IR"/>
          </w:rPr>
          <w:lastRenderedPageBreak/>
          <w:t xml:space="preserve"> </w:t>
        </w:r>
        <w:r w:rsidRPr="00DD3AC1"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>تکس ادیتور ه</w:t>
        </w:r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>ا محیط هایی مثل نوت پد هستند که مزایا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proofErr w:type="spellStart"/>
        <w:r>
          <w:rPr>
            <w:rFonts w:cstheme="minorHAnsi"/>
            <w:color w:val="FF0000"/>
            <w:sz w:val="40"/>
            <w:szCs w:val="40"/>
            <w:lang w:bidi="fa-IR"/>
          </w:rPr>
          <w:t>TxtEditor</w:t>
        </w:r>
        <w:proofErr w:type="spellEnd"/>
      </w:ins>
    </w:p>
    <w:p w14:paraId="4140CACE" w14:textId="77777777" w:rsidR="0096151F" w:rsidRDefault="0096151F" w:rsidP="0096151F">
      <w:pPr>
        <w:bidi/>
        <w:spacing w:line="276" w:lineRule="auto"/>
        <w:rPr>
          <w:ins w:id="306" w:author="alireza sayad" w:date="2025-02-04T17:31:00Z" w16du:dateUtc="2025-02-04T14:01:00Z"/>
          <w:rFonts w:cs="B Morvarid"/>
          <w:sz w:val="40"/>
          <w:szCs w:val="40"/>
          <w:lang w:bidi="fa-IR"/>
        </w:rPr>
      </w:pPr>
      <w:ins w:id="307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های خاصی برای برنامه نویس ها ندارن و فقط صرفا یک فایل برای ذخیره و ویرایش کد ها هستند</w:t>
        </w:r>
      </w:ins>
    </w:p>
    <w:p w14:paraId="6DB11128" w14:textId="77777777" w:rsidR="0096151F" w:rsidRDefault="0096151F">
      <w:pPr>
        <w:bidi/>
        <w:spacing w:line="276" w:lineRule="auto"/>
        <w:jc w:val="center"/>
        <w:rPr>
          <w:ins w:id="308" w:author="alireza sayad" w:date="2025-02-04T17:31:00Z" w16du:dateUtc="2025-02-04T14:01:00Z"/>
          <w:rFonts w:cs="B Morvarid"/>
          <w:sz w:val="40"/>
          <w:szCs w:val="40"/>
          <w:rtl/>
          <w:lang w:bidi="fa-IR"/>
        </w:rPr>
        <w:pPrChange w:id="309" w:author="alireza sayad" w:date="2025-02-04T17:55:00Z" w16du:dateUtc="2025-02-04T14:25:00Z">
          <w:pPr>
            <w:bidi/>
            <w:spacing w:line="276" w:lineRule="auto"/>
          </w:pPr>
        </w:pPrChange>
      </w:pPr>
      <w:ins w:id="310" w:author="alireza sayad" w:date="2025-02-04T17:31:00Z" w16du:dateUtc="2025-02-04T14:01:00Z">
        <w:r>
          <w:rPr>
            <w:rFonts w:cs="B Morvarid"/>
            <w:noProof/>
            <w:sz w:val="40"/>
            <w:szCs w:val="40"/>
            <w:rtl/>
            <w:lang w:val="fa-IR" w:bidi="fa-IR"/>
          </w:rPr>
          <w:drawing>
            <wp:inline distT="0" distB="0" distL="0" distR="0" wp14:anchorId="12A90F70" wp14:editId="05E4DA51">
              <wp:extent cx="4373641" cy="2460172"/>
              <wp:effectExtent l="0" t="0" r="8255" b="0"/>
              <wp:docPr id="2134818582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4818582" name="Picture 2134818582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9080" cy="2480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EC20F2" w14:textId="77777777" w:rsidR="0096151F" w:rsidRDefault="0096151F" w:rsidP="0096151F">
      <w:pPr>
        <w:spacing w:line="276" w:lineRule="auto"/>
        <w:jc w:val="right"/>
        <w:rPr>
          <w:ins w:id="311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312" w:author="alireza sayad" w:date="2025-02-04T17:31:00Z" w16du:dateUtc="2025-02-04T14:01:00Z">
        <w:r>
          <w:rPr>
            <w:rFonts w:asciiTheme="majorBidi" w:hAnsiTheme="majorBidi" w:cs="B Morvarid" w:hint="cs"/>
            <w:color w:val="000000" w:themeColor="text1"/>
            <w:sz w:val="40"/>
            <w:szCs w:val="40"/>
            <w:rtl/>
            <w:lang w:bidi="fa-IR"/>
          </w:rPr>
          <w:t xml:space="preserve"> در نوت  بوک ها میتونیم تو سلول های مشخص شده </w:t>
        </w:r>
        <w:r w:rsidRPr="00DD3AC1">
          <w:rPr>
            <w:rFonts w:asciiTheme="majorBidi" w:hAnsiTheme="majorBidi" w:cstheme="majorBidi"/>
            <w:color w:val="FF0000"/>
            <w:sz w:val="40"/>
            <w:szCs w:val="40"/>
            <w:lang w:bidi="fa-IR"/>
          </w:rPr>
          <w:t>:</w:t>
        </w:r>
        <w:proofErr w:type="spellStart"/>
        <w:r>
          <w:rPr>
            <w:rFonts w:cstheme="minorHAnsi"/>
            <w:color w:val="FF0000"/>
            <w:sz w:val="40"/>
            <w:szCs w:val="40"/>
            <w:lang w:bidi="fa-IR"/>
          </w:rPr>
          <w:t>NoteBook</w:t>
        </w:r>
        <w:proofErr w:type="spellEnd"/>
      </w:ins>
    </w:p>
    <w:p w14:paraId="49B8AFAB" w14:textId="77777777" w:rsidR="0096151F" w:rsidRDefault="0096151F" w:rsidP="0096151F">
      <w:pPr>
        <w:bidi/>
        <w:spacing w:line="276" w:lineRule="auto"/>
        <w:rPr>
          <w:ins w:id="313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314" w:author="alireza sayad" w:date="2025-02-04T17:31:00Z" w16du:dateUtc="2025-02-04T14:01:00Z">
        <w:r>
          <w:rPr>
            <w:rFonts w:cs="B Morvarid" w:hint="cs"/>
            <w:sz w:val="40"/>
            <w:szCs w:val="40"/>
            <w:rtl/>
            <w:lang w:bidi="fa-IR"/>
          </w:rPr>
          <w:t>کد بزنیم و در صورت نیاز میتونیم به جای اجرا کردن کل برنامه فقط یک سلول رو اجرا کنیم و خروجی رو در همون لحظه ببینیم هم چنین قابلیت این رو دارند که ما داخلشون از متن ها و عکس ها هم استفاده کنیم</w:t>
        </w:r>
      </w:ins>
    </w:p>
    <w:p w14:paraId="4D37FF19" w14:textId="77777777" w:rsidR="0096151F" w:rsidRDefault="0096151F" w:rsidP="0096151F">
      <w:pPr>
        <w:bidi/>
        <w:spacing w:line="276" w:lineRule="auto"/>
        <w:jc w:val="center"/>
        <w:rPr>
          <w:ins w:id="315" w:author="alireza sayad" w:date="2025-02-04T17:31:00Z" w16du:dateUtc="2025-02-04T14:01:00Z"/>
          <w:rFonts w:cs="B Morvarid"/>
          <w:sz w:val="40"/>
          <w:szCs w:val="40"/>
          <w:rtl/>
          <w:lang w:bidi="fa-IR"/>
        </w:rPr>
      </w:pPr>
      <w:ins w:id="316" w:author="alireza sayad" w:date="2025-02-04T17:31:00Z" w16du:dateUtc="2025-02-04T14:01:00Z">
        <w:r>
          <w:rPr>
            <w:rFonts w:cs="B Morvarid" w:hint="cs"/>
            <w:noProof/>
            <w:sz w:val="40"/>
            <w:szCs w:val="40"/>
            <w:rtl/>
            <w:lang w:val="fa-IR" w:bidi="fa-IR"/>
          </w:rPr>
          <w:lastRenderedPageBreak/>
          <w:drawing>
            <wp:inline distT="0" distB="0" distL="0" distR="0" wp14:anchorId="003CCAB0" wp14:editId="35868D3B">
              <wp:extent cx="4934856" cy="2775857"/>
              <wp:effectExtent l="0" t="0" r="0" b="5715"/>
              <wp:docPr id="202557988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5579881" name="Picture 6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87080" cy="28052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27CF47" w14:textId="69CAED7F" w:rsidR="00645529" w:rsidRPr="00645529" w:rsidDel="0096151F" w:rsidRDefault="00645529" w:rsidP="0096151F">
      <w:pPr>
        <w:bidi/>
        <w:spacing w:line="240" w:lineRule="auto"/>
        <w:rPr>
          <w:del w:id="317" w:author="alireza sayad" w:date="2025-02-04T17:31:00Z" w16du:dateUtc="2025-02-04T14:01:00Z"/>
          <w:rFonts w:cs="B Morvarid"/>
          <w:color w:val="000000" w:themeColor="text1"/>
          <w:sz w:val="40"/>
          <w:szCs w:val="40"/>
          <w:rtl/>
          <w:lang w:bidi="fa-IR"/>
        </w:rPr>
      </w:pPr>
      <w:moveFromRangeStart w:id="318" w:author="alireza sayad" w:date="2025-02-04T17:31:00Z" w:name="move189582731"/>
      <w:moveFrom w:id="319" w:author="alireza sayad" w:date="2025-02-04T17:31:00Z" w16du:dateUtc="2025-02-04T14:01:00Z">
        <w:r w:rsidDel="0096151F">
          <w:rPr>
            <w:rFonts w:cs="B Morvarid" w:hint="cs"/>
            <w:noProof/>
            <w:color w:val="000000" w:themeColor="text1"/>
            <w:sz w:val="40"/>
            <w:szCs w:val="40"/>
            <w:rtl/>
            <w:lang w:val="fa-IR" w:bidi="fa-IR"/>
          </w:rPr>
          <w:drawing>
            <wp:inline distT="0" distB="0" distL="0" distR="0" wp14:anchorId="15A25248" wp14:editId="03264B4B">
              <wp:extent cx="6019800" cy="3630176"/>
              <wp:effectExtent l="0" t="0" r="0" b="8890"/>
              <wp:docPr id="1935189580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189580" name="Picture 1935189580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7164" cy="36647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318"/>
    </w:p>
    <w:p w14:paraId="767FE8B4" w14:textId="76245E53" w:rsidR="00645529" w:rsidRPr="00645529" w:rsidRDefault="00645529" w:rsidP="00645529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6C000B42" w14:textId="03157F57" w:rsidR="00CC295E" w:rsidRDefault="00CC295E" w:rsidP="00CC295E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 xml:space="preserve">متغیر </w:t>
      </w:r>
      <w:r w:rsidRPr="00CC295E">
        <w:rPr>
          <w:rFonts w:cs="B Morvarid"/>
          <w:color w:val="FF0000"/>
          <w:sz w:val="40"/>
          <w:szCs w:val="40"/>
          <w:lang w:bidi="fa-IR"/>
        </w:rPr>
        <w:t>variable</w:t>
      </w: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>:</w:t>
      </w:r>
      <w:r>
        <w:rPr>
          <w:rFonts w:cs="B Morvarid" w:hint="cs"/>
          <w:sz w:val="40"/>
          <w:szCs w:val="40"/>
          <w:rtl/>
          <w:lang w:bidi="fa-IR"/>
        </w:rPr>
        <w:t xml:space="preserve"> متغیر مانند ظرفی است که در آن میتوانیم داده ذخیره کنیم با استفاده از عملگر انتساب</w:t>
      </w: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 xml:space="preserve">( </w:t>
      </w:r>
      <w:r w:rsidRPr="00CC295E">
        <w:rPr>
          <w:rFonts w:cstheme="minorHAnsi"/>
          <w:color w:val="FF0000"/>
          <w:sz w:val="40"/>
          <w:szCs w:val="40"/>
          <w:lang w:bidi="fa-IR"/>
        </w:rPr>
        <w:t>=</w:t>
      </w:r>
      <w:r w:rsidRPr="00CC295E">
        <w:rPr>
          <w:rFonts w:cs="B Morvarid" w:hint="cs"/>
          <w:color w:val="FF0000"/>
          <w:sz w:val="40"/>
          <w:szCs w:val="40"/>
          <w:rtl/>
          <w:lang w:bidi="fa-IR"/>
        </w:rPr>
        <w:t xml:space="preserve"> ) </w:t>
      </w:r>
      <w:r>
        <w:rPr>
          <w:rFonts w:cs="B Morvarid" w:hint="cs"/>
          <w:sz w:val="40"/>
          <w:szCs w:val="40"/>
          <w:rtl/>
          <w:lang w:bidi="fa-IR"/>
        </w:rPr>
        <w:t xml:space="preserve">میتوانیم داده های سمت </w:t>
      </w:r>
      <w:del w:id="320" w:author="alireza sayad" w:date="2025-02-04T16:42:00Z" w16du:dateUtc="2025-02-04T13:12:00Z">
        <w:r w:rsidDel="00E5012C">
          <w:rPr>
            <w:rFonts w:cs="B Morvarid" w:hint="cs"/>
            <w:sz w:val="40"/>
            <w:szCs w:val="40"/>
            <w:rtl/>
            <w:lang w:bidi="fa-IR"/>
          </w:rPr>
          <w:delText xml:space="preserve">چپ </w:delText>
        </w:r>
      </w:del>
      <w:ins w:id="321" w:author="alireza sayad" w:date="2025-02-04T16:42:00Z" w16du:dateUtc="2025-02-04T13:12:00Z">
        <w:r w:rsidR="00E5012C">
          <w:rPr>
            <w:rFonts w:cs="B Morvarid" w:hint="cs"/>
            <w:sz w:val="40"/>
            <w:szCs w:val="40"/>
            <w:rtl/>
            <w:lang w:bidi="fa-IR"/>
          </w:rPr>
          <w:t xml:space="preserve">راست </w:t>
        </w:r>
      </w:ins>
      <w:r>
        <w:rPr>
          <w:rFonts w:cs="B Morvarid" w:hint="cs"/>
          <w:sz w:val="40"/>
          <w:szCs w:val="40"/>
          <w:rtl/>
          <w:lang w:bidi="fa-IR"/>
        </w:rPr>
        <w:t xml:space="preserve">عملگر را در متغیر سمت </w:t>
      </w:r>
      <w:del w:id="322" w:author="alireza sayad" w:date="2025-02-04T16:42:00Z" w16du:dateUtc="2025-02-04T13:12:00Z">
        <w:r w:rsidDel="00E5012C">
          <w:rPr>
            <w:rFonts w:cs="B Morvarid" w:hint="cs"/>
            <w:sz w:val="40"/>
            <w:szCs w:val="40"/>
            <w:rtl/>
            <w:lang w:bidi="fa-IR"/>
          </w:rPr>
          <w:delText xml:space="preserve">راست </w:delText>
        </w:r>
      </w:del>
      <w:ins w:id="323" w:author="alireza sayad" w:date="2025-02-04T16:42:00Z" w16du:dateUtc="2025-02-04T13:12:00Z">
        <w:r w:rsidR="00E5012C">
          <w:rPr>
            <w:rFonts w:cs="B Morvarid" w:hint="cs"/>
            <w:sz w:val="40"/>
            <w:szCs w:val="40"/>
            <w:rtl/>
            <w:lang w:bidi="fa-IR"/>
          </w:rPr>
          <w:t xml:space="preserve">چپ </w:t>
        </w:r>
      </w:ins>
      <w:r>
        <w:rPr>
          <w:rFonts w:cs="B Morvarid" w:hint="cs"/>
          <w:sz w:val="40"/>
          <w:szCs w:val="40"/>
          <w:rtl/>
          <w:lang w:bidi="fa-IR"/>
        </w:rPr>
        <w:t>عملگر ذخیره کنیم</w:t>
      </w:r>
    </w:p>
    <w:p w14:paraId="344CE317" w14:textId="77777777" w:rsidR="00CC295E" w:rsidRDefault="00CC295E" w:rsidP="00CC295E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</w:p>
    <w:p w14:paraId="25085FA7" w14:textId="77777777" w:rsidR="00CC295E" w:rsidRDefault="00CC295E" w:rsidP="00CC295E">
      <w:pPr>
        <w:rPr>
          <w:rFonts w:ascii="Cascadia Code" w:hAnsi="Cascadia Code" w:cs="Cascadia Code"/>
          <w:sz w:val="40"/>
          <w:szCs w:val="40"/>
          <w:lang w:bidi="fa-IR"/>
        </w:rPr>
      </w:pPr>
      <w:r w:rsidRPr="000E5514">
        <w:rPr>
          <w:rFonts w:ascii="Cascadia Code" w:hAnsi="Cascadia Code" w:cs="Cascadia Code"/>
          <w:sz w:val="40"/>
          <w:szCs w:val="40"/>
          <w:lang w:bidi="fa-IR"/>
        </w:rPr>
        <w:t>Variable</w:t>
      </w:r>
      <w:r>
        <w:rPr>
          <w:rFonts w:ascii="Cascadia Code" w:hAnsi="Cascadia Code" w:cs="Cascadia Code"/>
          <w:sz w:val="40"/>
          <w:szCs w:val="40"/>
          <w:lang w:bidi="fa-IR"/>
        </w:rPr>
        <w:t xml:space="preserve">1 </w:t>
      </w:r>
      <w:r w:rsidRPr="000E5514">
        <w:rPr>
          <w:rFonts w:ascii="Cascadia Code" w:hAnsi="Cascadia Code" w:cs="Cascadia Code"/>
          <w:color w:val="FF0000"/>
          <w:sz w:val="40"/>
          <w:szCs w:val="40"/>
          <w:lang w:bidi="fa-IR"/>
        </w:rPr>
        <w:t xml:space="preserve">= </w:t>
      </w:r>
      <w:r>
        <w:rPr>
          <w:rFonts w:ascii="Cascadia Code" w:hAnsi="Cascadia Code" w:cs="Cascadia Code"/>
          <w:sz w:val="40"/>
          <w:szCs w:val="40"/>
          <w:lang w:bidi="fa-IR"/>
        </w:rPr>
        <w:t>dita type</w:t>
      </w:r>
      <w:r>
        <w:rPr>
          <w:rFonts w:ascii="Cascadia Code" w:hAnsi="Cascadia Code" w:cs="Cascadia Code" w:hint="cs"/>
          <w:sz w:val="40"/>
          <w:szCs w:val="40"/>
          <w:rtl/>
          <w:lang w:bidi="fa-IR"/>
        </w:rPr>
        <w:t>1</w:t>
      </w:r>
    </w:p>
    <w:tbl>
      <w:tblPr>
        <w:tblStyle w:val="GridTable6Colorful"/>
        <w:tblpPr w:leftFromText="180" w:rightFromText="180" w:vertAnchor="text" w:horzAnchor="margin" w:tblpXSpec="center" w:tblpY="561"/>
        <w:tblW w:w="11520" w:type="dxa"/>
        <w:tblLook w:val="04A0" w:firstRow="1" w:lastRow="0" w:firstColumn="1" w:lastColumn="0" w:noHBand="0" w:noVBand="1"/>
      </w:tblPr>
      <w:tblGrid>
        <w:gridCol w:w="2694"/>
        <w:gridCol w:w="2616"/>
        <w:gridCol w:w="2610"/>
        <w:gridCol w:w="3600"/>
      </w:tblGrid>
      <w:tr w:rsidR="00CC295E" w14:paraId="358E354D" w14:textId="77777777" w:rsidTr="0034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4"/>
          </w:tcPr>
          <w:p w14:paraId="4D4A46E2" w14:textId="77777777" w:rsidR="00CC295E" w:rsidRDefault="00CC295E" w:rsidP="00344781">
            <w:pP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RAM memory</w:t>
            </w:r>
          </w:p>
        </w:tc>
      </w:tr>
      <w:tr w:rsidR="00CC295E" w14:paraId="4A83A4F0" w14:textId="77777777" w:rsidTr="0034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9FA5B6" w14:textId="77777777" w:rsidR="00CC295E" w:rsidRPr="00A97E93" w:rsidRDefault="00CC295E" w:rsidP="00344781">
            <w:pPr>
              <w:jc w:val="center"/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  <w:t>Variable1</w:t>
            </w:r>
          </w:p>
        </w:tc>
        <w:tc>
          <w:tcPr>
            <w:tcW w:w="2616" w:type="dxa"/>
          </w:tcPr>
          <w:p w14:paraId="26A50FAF" w14:textId="77777777" w:rsidR="00CC295E" w:rsidRPr="00A97E93" w:rsidRDefault="00CC295E" w:rsidP="0034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Variable2</w:t>
            </w:r>
          </w:p>
        </w:tc>
        <w:tc>
          <w:tcPr>
            <w:tcW w:w="2610" w:type="dxa"/>
          </w:tcPr>
          <w:p w14:paraId="25577AE0" w14:textId="77777777" w:rsidR="00CC295E" w:rsidRPr="00A97E93" w:rsidRDefault="00CC295E" w:rsidP="0034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Variable3</w:t>
            </w:r>
          </w:p>
        </w:tc>
        <w:tc>
          <w:tcPr>
            <w:tcW w:w="3600" w:type="dxa"/>
          </w:tcPr>
          <w:p w14:paraId="2811B619" w14:textId="77777777" w:rsidR="00CC295E" w:rsidRPr="00A97E93" w:rsidRDefault="00CC295E" w:rsidP="0034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>Name variable</w:t>
            </w:r>
          </w:p>
        </w:tc>
      </w:tr>
      <w:tr w:rsidR="00CC295E" w14:paraId="742AE404" w14:textId="77777777" w:rsidTr="00344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5B6C72" w14:textId="5F02D527" w:rsidR="00CC295E" w:rsidRPr="00A97E93" w:rsidRDefault="00CC295E" w:rsidP="00344781">
            <w:pPr>
              <w:rPr>
                <w:rFonts w:ascii="Cascadia Code" w:hAnsi="Cascadia Code" w:cs="Cascadia Code"/>
                <w:b w:val="0"/>
                <w:bCs w:val="0"/>
                <w:sz w:val="40"/>
                <w:szCs w:val="40"/>
                <w:lang w:bidi="fa-IR"/>
              </w:rPr>
            </w:pPr>
            <w:del w:id="324" w:author="alireza sayad" w:date="2025-02-10T18:02:00Z" w16du:dateUtc="2025-02-10T14:32:00Z">
              <w:r w:rsidDel="00E441D2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delText>d</w:delText>
              </w:r>
              <w:r w:rsidRPr="00A97E93" w:rsidDel="00E441D2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delText>ita</w:delText>
              </w:r>
              <w:r w:rsidDel="00E441D2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delText xml:space="preserve"> </w:delText>
              </w:r>
            </w:del>
            <w:ins w:id="325" w:author="alireza sayad" w:date="2025-02-10T18:02:00Z" w16du:dateUtc="2025-02-10T14:32:00Z">
              <w:r w:rsidR="00E441D2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t>d</w:t>
              </w:r>
              <w:r w:rsidR="00E441D2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t>a</w:t>
              </w:r>
              <w:r w:rsidR="00E441D2" w:rsidRPr="00A97E93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t>ta</w:t>
              </w:r>
              <w:r w:rsidR="00E441D2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 xml:space="preserve"> </w:t>
              </w:r>
            </w:ins>
            <w:del w:id="326" w:author="alireza sayad" w:date="2025-02-10T18:03:00Z" w16du:dateUtc="2025-02-10T14:33:00Z">
              <w:r w:rsidRPr="00A97E93" w:rsidDel="00E441D2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delText>type</w:delText>
              </w:r>
              <w:r w:rsidDel="00E441D2">
                <w:rPr>
                  <w:rFonts w:ascii="Cascadia Code" w:hAnsi="Cascadia Code" w:cs="Cascadia Code" w:hint="cs"/>
                  <w:b w:val="0"/>
                  <w:bCs w:val="0"/>
                  <w:sz w:val="40"/>
                  <w:szCs w:val="40"/>
                  <w:rtl/>
                  <w:lang w:bidi="fa-IR"/>
                </w:rPr>
                <w:delText>1</w:delText>
              </w:r>
            </w:del>
            <w:ins w:id="327" w:author="alireza sayad" w:date="2025-02-10T18:03:00Z" w16du:dateUtc="2025-02-10T14:33:00Z">
              <w:r w:rsidR="00E441D2" w:rsidRPr="00A97E93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t>type</w:t>
              </w:r>
              <w:r w:rsidR="00E441D2">
                <w:rPr>
                  <w:rFonts w:ascii="Cascadia Code" w:hAnsi="Cascadia Code" w:cs="Cascadia Code"/>
                  <w:b w:val="0"/>
                  <w:bCs w:val="0"/>
                  <w:sz w:val="40"/>
                  <w:szCs w:val="40"/>
                  <w:lang w:bidi="fa-IR"/>
                </w:rPr>
                <w:t>1</w:t>
              </w:r>
            </w:ins>
          </w:p>
        </w:tc>
        <w:tc>
          <w:tcPr>
            <w:tcW w:w="2616" w:type="dxa"/>
          </w:tcPr>
          <w:p w14:paraId="495C2269" w14:textId="59F25A93" w:rsidR="00CC295E" w:rsidRPr="00A97E93" w:rsidRDefault="00CC295E" w:rsidP="00344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del w:id="328" w:author="alireza sayad" w:date="2025-02-10T18:02:00Z" w16du:dateUtc="2025-02-10T14:32:00Z">
              <w:r w:rsidRPr="00A97E93" w:rsidDel="00E441D2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delText xml:space="preserve">dita </w:delText>
              </w:r>
            </w:del>
            <w:ins w:id="329" w:author="alireza sayad" w:date="2025-02-10T18:02:00Z" w16du:dateUtc="2025-02-10T14:32:00Z">
              <w:r w:rsidR="00E441D2" w:rsidRPr="00A97E93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>d</w:t>
              </w:r>
              <w:r w:rsidR="00E441D2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>a</w:t>
              </w:r>
              <w:r w:rsidR="00E441D2" w:rsidRPr="00A97E93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 xml:space="preserve">ta </w:t>
              </w:r>
            </w:ins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type</w:t>
            </w: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>2</w:t>
            </w:r>
          </w:p>
        </w:tc>
        <w:tc>
          <w:tcPr>
            <w:tcW w:w="2610" w:type="dxa"/>
          </w:tcPr>
          <w:p w14:paraId="6EA0FD8B" w14:textId="57C53BE8" w:rsidR="00CC295E" w:rsidRDefault="00CC295E" w:rsidP="00344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del w:id="330" w:author="alireza sayad" w:date="2025-02-10T18:02:00Z" w16du:dateUtc="2025-02-10T14:32:00Z">
              <w:r w:rsidRPr="00A97E93" w:rsidDel="00E441D2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delText xml:space="preserve">dita </w:delText>
              </w:r>
            </w:del>
            <w:ins w:id="331" w:author="alireza sayad" w:date="2025-02-10T18:02:00Z" w16du:dateUtc="2025-02-10T14:32:00Z">
              <w:r w:rsidR="00E441D2" w:rsidRPr="00A97E93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>d</w:t>
              </w:r>
              <w:r w:rsidR="00E441D2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>a</w:t>
              </w:r>
              <w:r w:rsidR="00E441D2" w:rsidRPr="00A97E93">
                <w:rPr>
                  <w:rFonts w:ascii="Cascadia Code" w:hAnsi="Cascadia Code" w:cs="Cascadia Code"/>
                  <w:sz w:val="40"/>
                  <w:szCs w:val="40"/>
                  <w:lang w:bidi="fa-IR"/>
                </w:rPr>
                <w:t xml:space="preserve">ta </w:t>
              </w:r>
            </w:ins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type</w:t>
            </w:r>
            <w:r>
              <w:rPr>
                <w:rFonts w:ascii="Cascadia Code" w:hAnsi="Cascadia Code" w:cs="Cascadia Code"/>
                <w:sz w:val="40"/>
                <w:szCs w:val="40"/>
                <w:lang w:bidi="fa-IR"/>
              </w:rPr>
              <w:t>3</w:t>
            </w:r>
          </w:p>
        </w:tc>
        <w:tc>
          <w:tcPr>
            <w:tcW w:w="3600" w:type="dxa"/>
          </w:tcPr>
          <w:p w14:paraId="312BB0D0" w14:textId="77777777" w:rsidR="00CC295E" w:rsidRPr="00A97E93" w:rsidRDefault="00CC295E" w:rsidP="00344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" w:hAnsi="Cascadia Code" w:cs="Cascadia Code"/>
                <w:sz w:val="40"/>
                <w:szCs w:val="40"/>
                <w:lang w:bidi="fa-IR"/>
              </w:rPr>
            </w:pPr>
            <w:r w:rsidRPr="00A97E93">
              <w:rPr>
                <w:rFonts w:ascii="Cascadia Code" w:hAnsi="Cascadia Code" w:cs="Cascadia Code"/>
                <w:sz w:val="40"/>
                <w:szCs w:val="40"/>
                <w:lang w:bidi="fa-IR"/>
              </w:rPr>
              <w:t>Variable value</w:t>
            </w:r>
          </w:p>
        </w:tc>
      </w:tr>
    </w:tbl>
    <w:p w14:paraId="792D7C19" w14:textId="0A62DC2E" w:rsidR="00CC295E" w:rsidRPr="00CC295E" w:rsidRDefault="00CC295E" w:rsidP="00CC295E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CC295E">
        <w:rPr>
          <w:rFonts w:cs="B Morvarid" w:hint="cs"/>
          <w:sz w:val="40"/>
          <w:szCs w:val="40"/>
          <w:rtl/>
          <w:lang w:bidi="fa-IR"/>
        </w:rPr>
        <w:t>اسم متغیر در دست برنامه نویس است و میتواند هر چیزی باشد(کار پسندیده آن است که مناسب با داده نام متغیر را انتخاب کنیم)</w:t>
      </w:r>
    </w:p>
    <w:p w14:paraId="59E94FE4" w14:textId="04B0B6D6" w:rsidR="00CC295E" w:rsidRDefault="00CC295E" w:rsidP="00CC295E">
      <w:pPr>
        <w:bidi/>
        <w:spacing w:line="276" w:lineRule="auto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lastRenderedPageBreak/>
        <w:t xml:space="preserve">age </w:t>
      </w:r>
      <w:r w:rsidRPr="00CC295E">
        <w:rPr>
          <w:rFonts w:cs="Calibri"/>
          <w:color w:val="FF0000"/>
          <w:sz w:val="40"/>
          <w:szCs w:val="40"/>
          <w:lang w:bidi="fa-IR"/>
        </w:rPr>
        <w:t>=</w:t>
      </w:r>
      <w:r>
        <w:rPr>
          <w:rFonts w:cs="Calibri"/>
          <w:sz w:val="40"/>
          <w:szCs w:val="40"/>
          <w:lang w:bidi="fa-IR"/>
        </w:rPr>
        <w:t xml:space="preserve"> 25  </w:t>
      </w:r>
    </w:p>
    <w:p w14:paraId="69FC884D" w14:textId="5E2ED4B2" w:rsidR="00CC295E" w:rsidRPr="00CC295E" w:rsidRDefault="00CC295E" w:rsidP="00CC295E">
      <w:pPr>
        <w:bidi/>
        <w:spacing w:line="276" w:lineRule="auto"/>
        <w:jc w:val="right"/>
        <w:rPr>
          <w:rFonts w:cs="Calibri"/>
          <w:sz w:val="40"/>
          <w:szCs w:val="40"/>
          <w:lang w:bidi="fa-IR"/>
        </w:rPr>
      </w:pPr>
      <w:proofErr w:type="spellStart"/>
      <w:r>
        <w:rPr>
          <w:rFonts w:cs="Calibri"/>
          <w:sz w:val="40"/>
          <w:szCs w:val="40"/>
          <w:lang w:bidi="fa-IR"/>
        </w:rPr>
        <w:t>abcde</w:t>
      </w:r>
      <w:proofErr w:type="spellEnd"/>
      <w:r>
        <w:rPr>
          <w:rFonts w:cs="Calibri"/>
          <w:sz w:val="40"/>
          <w:szCs w:val="40"/>
          <w:lang w:bidi="fa-IR"/>
        </w:rPr>
        <w:t xml:space="preserve"> </w:t>
      </w:r>
      <w:r w:rsidRPr="00CC295E">
        <w:rPr>
          <w:rFonts w:cs="Calibri"/>
          <w:color w:val="FF0000"/>
          <w:sz w:val="40"/>
          <w:szCs w:val="40"/>
          <w:lang w:bidi="fa-IR"/>
        </w:rPr>
        <w:t>=</w:t>
      </w:r>
      <w:r>
        <w:rPr>
          <w:rFonts w:cs="Calibri"/>
          <w:sz w:val="40"/>
          <w:szCs w:val="40"/>
          <w:lang w:bidi="fa-IR"/>
        </w:rPr>
        <w:t xml:space="preserve"> 25</w:t>
      </w:r>
    </w:p>
    <w:p w14:paraId="4B271ED4" w14:textId="78CB8DE6" w:rsidR="00D529B2" w:rsidRDefault="00CC295E" w:rsidP="00D529B2">
      <w:pPr>
        <w:bidi/>
        <w:spacing w:line="276" w:lineRule="auto"/>
        <w:rPr>
          <w:rFonts w:cs="B Morvarid"/>
          <w:color w:val="385623" w:themeColor="accent6" w:themeShade="80"/>
          <w:sz w:val="40"/>
          <w:szCs w:val="40"/>
          <w:lang w:bidi="fa-IR"/>
        </w:rPr>
      </w:pPr>
      <w:r>
        <w:rPr>
          <w:rFonts w:cs="Calibri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CC295E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هر دو تعریف متغیر بالا درست و بدون خطا می باشد اما تعریف متغیر به روش اول پسندیده تر است</w:t>
      </w:r>
    </w:p>
    <w:p w14:paraId="2A934976" w14:textId="04A63F96" w:rsidR="00B40E58" w:rsidRPr="00B40E58" w:rsidRDefault="00B40E58" w:rsidP="00B40E58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B40E58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نباید ها</w:t>
      </w:r>
      <w:r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:</w:t>
      </w:r>
    </w:p>
    <w:p w14:paraId="5DF03707" w14:textId="5DB60207" w:rsidR="00D529B2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نام یک متغیر نباید با عدد شروع شود          </w:t>
      </w:r>
      <w:r>
        <w:rPr>
          <w:rFonts w:cs="B Morvarid"/>
          <w:sz w:val="40"/>
          <w:szCs w:val="40"/>
          <w:lang w:bidi="fa-IR"/>
        </w:rPr>
        <w:t xml:space="preserve">5age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17                   </w:t>
      </w:r>
    </w:p>
    <w:p w14:paraId="22D59A86" w14:textId="443C8681" w:rsidR="00D529B2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در نام یک متغیر نباید اسپیس وجود داشته باشد         </w:t>
      </w:r>
      <w:r>
        <w:rPr>
          <w:rFonts w:cs="B Morvarid"/>
          <w:sz w:val="40"/>
          <w:szCs w:val="40"/>
          <w:lang w:bidi="fa-IR"/>
        </w:rPr>
        <w:t xml:space="preserve">age </w:t>
      </w:r>
      <w:proofErr w:type="spellStart"/>
      <w:r>
        <w:rPr>
          <w:rFonts w:cs="B Morvarid"/>
          <w:sz w:val="40"/>
          <w:szCs w:val="40"/>
          <w:lang w:bidi="fa-IR"/>
        </w:rPr>
        <w:t>ali</w:t>
      </w:r>
      <w:proofErr w:type="spellEnd"/>
      <w:r>
        <w:rPr>
          <w:rFonts w:cs="B Morvarid"/>
          <w:sz w:val="40"/>
          <w:szCs w:val="40"/>
          <w:lang w:bidi="fa-IR"/>
        </w:rPr>
        <w:t xml:space="preserve">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44</w:t>
      </w:r>
    </w:p>
    <w:p w14:paraId="4B184865" w14:textId="36F9D9F4" w:rsidR="00D529B2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در نام یک متغیر نباید کارکتر خاص مثل </w:t>
      </w:r>
      <w:r w:rsidRPr="00B40E58">
        <w:rPr>
          <w:rFonts w:cs="B Morvarid"/>
          <w:sz w:val="40"/>
          <w:szCs w:val="40"/>
          <w:lang w:bidi="fa-IR"/>
        </w:rPr>
        <w:t> !@#</w:t>
      </w:r>
      <w:r w:rsidR="0044567A">
        <w:rPr>
          <w:rFonts w:cs="B Morvarid"/>
          <w:sz w:val="40"/>
          <w:szCs w:val="40"/>
          <w:lang w:bidi="fa-IR"/>
        </w:rPr>
        <w:t>.</w:t>
      </w:r>
      <w:r w:rsidRPr="00B40E58">
        <w:rPr>
          <w:rFonts w:cs="B Morvarid"/>
          <w:sz w:val="40"/>
          <w:szCs w:val="40"/>
          <w:lang w:bidi="fa-IR"/>
        </w:rPr>
        <w:t>$%^&amp;*</w:t>
      </w:r>
      <w:r>
        <w:rPr>
          <w:rFonts w:cs="B Morvarid" w:hint="cs"/>
          <w:sz w:val="40"/>
          <w:szCs w:val="40"/>
          <w:rtl/>
          <w:lang w:bidi="fa-IR"/>
        </w:rPr>
        <w:t xml:space="preserve">وجود داشته باشد           </w:t>
      </w:r>
      <w:r>
        <w:rPr>
          <w:rFonts w:cs="B Morvarid"/>
          <w:sz w:val="40"/>
          <w:szCs w:val="40"/>
          <w:lang w:bidi="fa-IR"/>
        </w:rPr>
        <w:t xml:space="preserve">age$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33                                                                    </w:t>
      </w:r>
    </w:p>
    <w:p w14:paraId="36C408E4" w14:textId="0C2F72A5" w:rsidR="00D529B2" w:rsidRDefault="00B40E58" w:rsidP="00D529B2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نام متغیر نباید کلمات خاص پایتونی باشد    </w:t>
      </w:r>
      <w:r>
        <w:rPr>
          <w:rFonts w:cs="B Morvarid"/>
          <w:sz w:val="40"/>
          <w:szCs w:val="40"/>
          <w:lang w:bidi="fa-IR"/>
        </w:rPr>
        <w:t xml:space="preserve">print </w:t>
      </w:r>
      <w:r w:rsidRPr="00B40E58">
        <w:rPr>
          <w:rFonts w:cs="B Morvarid"/>
          <w:color w:val="FF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29                 </w:t>
      </w:r>
    </w:p>
    <w:p w14:paraId="24B9CF6B" w14:textId="2176BACE" w:rsidR="00D529B2" w:rsidRDefault="00B40E58" w:rsidP="00D529B2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rtl/>
          <w:lang w:bidi="fa-IR"/>
        </w:rPr>
      </w:pPr>
      <w:r w:rsidRPr="00B40E58">
        <w:rPr>
          <w:rFonts w:cs="B Morvarid" w:hint="cs"/>
          <w:b/>
          <w:bCs/>
          <w:color w:val="FF0000"/>
          <w:sz w:val="40"/>
          <w:szCs w:val="40"/>
          <w:rtl/>
          <w:lang w:bidi="fa-IR"/>
        </w:rPr>
        <w:t>باید ها:</w:t>
      </w:r>
    </w:p>
    <w:p w14:paraId="29D46CAE" w14:textId="4A0E44B8" w:rsidR="00B40E58" w:rsidRPr="00B40E58" w:rsidRDefault="00B40E58" w:rsidP="00B40E58">
      <w:pPr>
        <w:bidi/>
        <w:spacing w:line="276" w:lineRule="auto"/>
        <w:rPr>
          <w:rFonts w:cs="B Morvarid"/>
          <w:sz w:val="40"/>
          <w:szCs w:val="40"/>
          <w:lang w:bidi="fa-IR"/>
        </w:rPr>
      </w:pPr>
      <w:r w:rsidRPr="00B40E58">
        <w:rPr>
          <w:rFonts w:cs="B Morvarid" w:hint="cs"/>
          <w:sz w:val="40"/>
          <w:szCs w:val="40"/>
          <w:rtl/>
          <w:lang w:bidi="fa-IR"/>
        </w:rPr>
        <w:t>نام یک متغیر میتواند دارای آندرلاین باشد</w:t>
      </w:r>
      <w:r>
        <w:rPr>
          <w:rFonts w:cs="B Morvarid" w:hint="cs"/>
          <w:sz w:val="40"/>
          <w:szCs w:val="40"/>
          <w:rtl/>
          <w:lang w:bidi="fa-IR"/>
        </w:rPr>
        <w:t xml:space="preserve">       </w:t>
      </w:r>
      <w:proofErr w:type="spellStart"/>
      <w:r>
        <w:rPr>
          <w:rFonts w:cs="B Morvarid"/>
          <w:sz w:val="40"/>
          <w:szCs w:val="40"/>
          <w:lang w:bidi="fa-IR"/>
        </w:rPr>
        <w:t>age_ali</w:t>
      </w:r>
      <w:proofErr w:type="spellEnd"/>
      <w:r>
        <w:rPr>
          <w:rFonts w:cs="B Morvarid"/>
          <w:sz w:val="40"/>
          <w:szCs w:val="40"/>
          <w:lang w:bidi="fa-IR"/>
        </w:rPr>
        <w:t xml:space="preserve"> </w:t>
      </w:r>
      <w:r w:rsidRPr="0044567A">
        <w:rPr>
          <w:rFonts w:cs="B Morvarid"/>
          <w:color w:val="C0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30</w:t>
      </w:r>
      <w:r w:rsidR="0044567A">
        <w:rPr>
          <w:rFonts w:cs="B Morvarid"/>
          <w:sz w:val="40"/>
          <w:szCs w:val="40"/>
          <w:lang w:bidi="fa-IR"/>
        </w:rPr>
        <w:t xml:space="preserve">          </w:t>
      </w:r>
    </w:p>
    <w:p w14:paraId="0435C092" w14:textId="4BBF2F7B" w:rsidR="00D529B2" w:rsidRDefault="0044567A" w:rsidP="0044567A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>
        <w:rPr>
          <w:rFonts w:cs="B Morvarid" w:hint="cs"/>
          <w:sz w:val="40"/>
          <w:szCs w:val="40"/>
          <w:rtl/>
          <w:lang w:bidi="fa-IR"/>
        </w:rPr>
        <w:t xml:space="preserve">در وسط یا آخر نام متغیر میتواند عدد وجود داشته باشد </w:t>
      </w:r>
      <w:r>
        <w:rPr>
          <w:rFonts w:cs="B Morvarid"/>
          <w:sz w:val="40"/>
          <w:szCs w:val="40"/>
          <w:lang w:bidi="fa-IR"/>
        </w:rPr>
        <w:t xml:space="preserve">age1 </w:t>
      </w:r>
      <w:r w:rsidRPr="0044567A">
        <w:rPr>
          <w:rFonts w:cs="B Morvarid"/>
          <w:color w:val="C00000"/>
          <w:sz w:val="40"/>
          <w:szCs w:val="40"/>
          <w:lang w:bidi="fa-IR"/>
        </w:rPr>
        <w:t>=</w:t>
      </w:r>
      <w:r>
        <w:rPr>
          <w:rFonts w:cs="B Morvarid"/>
          <w:sz w:val="40"/>
          <w:szCs w:val="40"/>
          <w:lang w:bidi="fa-IR"/>
        </w:rPr>
        <w:t xml:space="preserve"> 19 </w:t>
      </w:r>
    </w:p>
    <w:p w14:paraId="197C7E87" w14:textId="7FA97216" w:rsidR="0044567A" w:rsidRDefault="0044567A" w:rsidP="0044567A">
      <w:pPr>
        <w:bidi/>
        <w:spacing w:line="276" w:lineRule="auto"/>
        <w:rPr>
          <w:ins w:id="332" w:author="alireza sayad" w:date="2025-02-06T19:31:00Z" w16du:dateUtc="2025-02-06T16:01:00Z"/>
          <w:rFonts w:cs="B Morvarid"/>
          <w:color w:val="385623" w:themeColor="accent6" w:themeShade="80"/>
          <w:sz w:val="40"/>
          <w:szCs w:val="40"/>
          <w:rtl/>
        </w:rPr>
      </w:pPr>
      <w:r w:rsidRPr="0044567A">
        <w:rPr>
          <w:rFonts w:cs="B Morvarid" w:hint="cs"/>
          <w:color w:val="385623" w:themeColor="accent6" w:themeShade="80"/>
          <w:sz w:val="40"/>
          <w:szCs w:val="40"/>
          <w:rtl/>
          <w:lang w:bidi="fa-IR"/>
        </w:rPr>
        <w:t>#</w:t>
      </w:r>
      <w:r w:rsidRPr="0044567A">
        <w:rPr>
          <w:rFonts w:ascii="Roboto" w:eastAsia="Times New Roman" w:hAnsi="Roboto" w:cs="B Morvarid"/>
          <w:color w:val="385623" w:themeColor="accent6" w:themeShade="80"/>
          <w:kern w:val="0"/>
          <w:sz w:val="24"/>
          <w:szCs w:val="24"/>
          <w:rtl/>
          <w14:ligatures w14:val="none"/>
        </w:rPr>
        <w:t xml:space="preserve"> 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>نام</w:t>
      </w:r>
      <w:r>
        <w:rPr>
          <w:rFonts w:cs="B Morvarid" w:hint="cs"/>
          <w:color w:val="385623" w:themeColor="accent6" w:themeShade="80"/>
          <w:sz w:val="40"/>
          <w:szCs w:val="40"/>
          <w:rtl/>
        </w:rPr>
        <w:t xml:space="preserve"> متغیر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 xml:space="preserve"> ها به حروف کوچک و بزرگ حساس هستند برای مثال دو نام </w:t>
      </w:r>
      <w:r w:rsidRPr="0044567A">
        <w:rPr>
          <w:rFonts w:cs="B Morvarid"/>
          <w:color w:val="385623" w:themeColor="accent6" w:themeShade="80"/>
          <w:sz w:val="40"/>
          <w:szCs w:val="40"/>
          <w:lang w:bidi="fa-IR"/>
        </w:rPr>
        <w:t>Age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 xml:space="preserve"> و </w:t>
      </w:r>
      <w:r w:rsidRPr="0044567A">
        <w:rPr>
          <w:rFonts w:cs="B Morvarid"/>
          <w:color w:val="385623" w:themeColor="accent6" w:themeShade="80"/>
          <w:sz w:val="40"/>
          <w:szCs w:val="40"/>
          <w:lang w:bidi="fa-IR"/>
        </w:rPr>
        <w:t>age</w:t>
      </w:r>
      <w:r w:rsidRPr="0044567A">
        <w:rPr>
          <w:rFonts w:cs="B Morvarid"/>
          <w:color w:val="385623" w:themeColor="accent6" w:themeShade="80"/>
          <w:sz w:val="40"/>
          <w:szCs w:val="40"/>
          <w:rtl/>
        </w:rPr>
        <w:t xml:space="preserve"> با هم متفاوتند.</w:t>
      </w:r>
    </w:p>
    <w:p w14:paraId="328145B2" w14:textId="589562F3" w:rsidR="008617A0" w:rsidRDefault="008617A0" w:rsidP="008617A0">
      <w:pPr>
        <w:bidi/>
        <w:spacing w:line="276" w:lineRule="auto"/>
        <w:rPr>
          <w:ins w:id="333" w:author="alireza sayad" w:date="2025-02-06T19:35:00Z" w16du:dateUtc="2025-02-06T16:05:00Z"/>
          <w:rFonts w:cs="B Morvarid"/>
          <w:color w:val="FF0000"/>
          <w:sz w:val="40"/>
          <w:szCs w:val="40"/>
        </w:rPr>
      </w:pPr>
      <w:ins w:id="334" w:author="alireza sayad" w:date="2025-02-06T19:31:00Z" w16du:dateUtc="2025-02-06T16:01:00Z">
        <w:r w:rsidRPr="008617A0">
          <w:rPr>
            <w:rFonts w:cs="B Morvarid" w:hint="eastAsia"/>
            <w:color w:val="FF0000"/>
            <w:sz w:val="40"/>
            <w:szCs w:val="40"/>
            <w:rtl/>
            <w:rPrChange w:id="335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lastRenderedPageBreak/>
          <w:t>رفتار</w:t>
        </w:r>
        <w:r w:rsidRPr="008617A0">
          <w:rPr>
            <w:rFonts w:cs="B Morvarid"/>
            <w:color w:val="FF0000"/>
            <w:sz w:val="40"/>
            <w:szCs w:val="40"/>
            <w:rtl/>
            <w:rPrChange w:id="336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37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مفسر</w:t>
        </w:r>
        <w:r w:rsidRPr="008617A0">
          <w:rPr>
            <w:rFonts w:cs="B Morvarid"/>
            <w:color w:val="FF0000"/>
            <w:sz w:val="40"/>
            <w:szCs w:val="40"/>
            <w:rtl/>
            <w:rPrChange w:id="338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39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با</w:t>
        </w:r>
        <w:r w:rsidRPr="008617A0">
          <w:rPr>
            <w:rFonts w:cs="B Morvarid"/>
            <w:color w:val="FF0000"/>
            <w:sz w:val="40"/>
            <w:szCs w:val="40"/>
            <w:rtl/>
            <w:rPrChange w:id="340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41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دو</w:t>
        </w:r>
        <w:r w:rsidRPr="008617A0">
          <w:rPr>
            <w:rFonts w:cs="B Morvarid"/>
            <w:color w:val="FF0000"/>
            <w:sz w:val="40"/>
            <w:szCs w:val="40"/>
            <w:rtl/>
            <w:rPrChange w:id="342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43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تا</w:t>
        </w:r>
        <w:r w:rsidRPr="008617A0">
          <w:rPr>
            <w:rFonts w:cs="B Morvarid"/>
            <w:color w:val="FF0000"/>
            <w:sz w:val="40"/>
            <w:szCs w:val="40"/>
            <w:rtl/>
            <w:rPrChange w:id="344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45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مت</w:t>
        </w:r>
      </w:ins>
      <w:ins w:id="346" w:author="alireza sayad" w:date="2025-02-06T19:32:00Z" w16du:dateUtc="2025-02-06T16:02:00Z">
        <w:r w:rsidRPr="008617A0">
          <w:rPr>
            <w:rFonts w:cs="B Morvarid" w:hint="eastAsia"/>
            <w:color w:val="FF0000"/>
            <w:sz w:val="40"/>
            <w:szCs w:val="40"/>
            <w:rtl/>
            <w:rPrChange w:id="347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غ</w:t>
        </w:r>
        <w:r w:rsidRPr="008617A0">
          <w:rPr>
            <w:rFonts w:cs="B Morvarid" w:hint="cs"/>
            <w:color w:val="FF0000"/>
            <w:sz w:val="40"/>
            <w:szCs w:val="40"/>
            <w:rtl/>
            <w:rPrChange w:id="348" w:author="alireza sayad" w:date="2025-02-06T19:32:00Z" w16du:dateUtc="2025-02-06T16:02:00Z">
              <w:rPr>
                <w:rFonts w:cs="B Morvarid" w:hint="cs"/>
                <w:color w:val="385623" w:themeColor="accent6" w:themeShade="80"/>
                <w:sz w:val="40"/>
                <w:szCs w:val="40"/>
                <w:rtl/>
              </w:rPr>
            </w:rPrChange>
          </w:rPr>
          <w:t>ی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49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ر</w:t>
        </w:r>
        <w:r w:rsidRPr="008617A0">
          <w:rPr>
            <w:rFonts w:cs="B Morvarid"/>
            <w:color w:val="FF0000"/>
            <w:sz w:val="40"/>
            <w:szCs w:val="40"/>
            <w:rtl/>
            <w:rPrChange w:id="350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51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هم</w:t>
        </w:r>
        <w:r w:rsidRPr="008617A0">
          <w:rPr>
            <w:rFonts w:cs="B Morvarid"/>
            <w:color w:val="FF0000"/>
            <w:sz w:val="40"/>
            <w:szCs w:val="40"/>
            <w:rtl/>
            <w:rPrChange w:id="352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 xml:space="preserve"> </w:t>
        </w:r>
        <w:r w:rsidRPr="008617A0">
          <w:rPr>
            <w:rFonts w:cs="B Morvarid" w:hint="eastAsia"/>
            <w:color w:val="FF0000"/>
            <w:sz w:val="40"/>
            <w:szCs w:val="40"/>
            <w:rtl/>
            <w:rPrChange w:id="353" w:author="alireza sayad" w:date="2025-02-06T19:32:00Z" w16du:dateUtc="2025-02-06T16:02:00Z">
              <w:rPr>
                <w:rFonts w:cs="B Morvarid" w:hint="eastAsia"/>
                <w:color w:val="385623" w:themeColor="accent6" w:themeShade="80"/>
                <w:sz w:val="40"/>
                <w:szCs w:val="40"/>
                <w:rtl/>
              </w:rPr>
            </w:rPrChange>
          </w:rPr>
          <w:t>نام</w:t>
        </w:r>
        <w:r w:rsidRPr="008617A0">
          <w:rPr>
            <w:rFonts w:cs="B Morvarid"/>
            <w:color w:val="FF0000"/>
            <w:sz w:val="40"/>
            <w:szCs w:val="40"/>
            <w:rtl/>
            <w:rPrChange w:id="354" w:author="alireza sayad" w:date="2025-02-06T19:32:00Z" w16du:dateUtc="2025-02-06T16:02:00Z">
              <w:rPr>
                <w:rFonts w:cs="B Morvarid"/>
                <w:color w:val="385623" w:themeColor="accent6" w:themeShade="80"/>
                <w:sz w:val="40"/>
                <w:szCs w:val="40"/>
                <w:rtl/>
              </w:rPr>
            </w:rPrChange>
          </w:rPr>
          <w:t>:</w:t>
        </w:r>
      </w:ins>
    </w:p>
    <w:p w14:paraId="0D50375C" w14:textId="4DEFFCA2" w:rsidR="008617A0" w:rsidRPr="008617A0" w:rsidRDefault="008617A0" w:rsidP="008617A0">
      <w:pPr>
        <w:bidi/>
        <w:spacing w:line="276" w:lineRule="auto"/>
        <w:rPr>
          <w:ins w:id="355" w:author="alireza sayad" w:date="2025-02-06T19:32:00Z" w16du:dateUtc="2025-02-06T16:02:00Z"/>
          <w:rFonts w:cs="Calibri"/>
          <w:sz w:val="40"/>
          <w:szCs w:val="40"/>
          <w:rtl/>
          <w:lang w:bidi="fa-IR"/>
          <w:rPrChange w:id="356" w:author="alireza sayad" w:date="2025-02-06T19:37:00Z" w16du:dateUtc="2025-02-06T16:07:00Z">
            <w:rPr>
              <w:ins w:id="357" w:author="alireza sayad" w:date="2025-02-06T19:32:00Z" w16du:dateUtc="2025-02-06T16:02:00Z"/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</w:pPr>
      <w:ins w:id="358" w:author="alireza sayad" w:date="2025-02-06T19:35:00Z" w16du:dateUtc="2025-02-06T16:05:00Z">
        <w:r w:rsidRPr="008617A0">
          <w:rPr>
            <w:rFonts w:cs="B Morvarid" w:hint="eastAsia"/>
            <w:sz w:val="40"/>
            <w:szCs w:val="40"/>
            <w:rtl/>
            <w:lang w:bidi="fa-IR"/>
            <w:rPrChange w:id="359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مفسر</w:t>
        </w:r>
        <w:r w:rsidRPr="008617A0">
          <w:rPr>
            <w:rFonts w:cs="B Morvarid"/>
            <w:sz w:val="40"/>
            <w:szCs w:val="40"/>
            <w:rtl/>
            <w:lang w:bidi="fa-IR"/>
            <w:rPrChange w:id="360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61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هم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362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63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شه</w:t>
        </w:r>
        <w:r w:rsidRPr="008617A0">
          <w:rPr>
            <w:rFonts w:cs="B Morvarid"/>
            <w:sz w:val="40"/>
            <w:szCs w:val="40"/>
            <w:rtl/>
            <w:lang w:bidi="fa-IR"/>
            <w:rPrChange w:id="364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65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آخر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366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67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ن</w:t>
        </w:r>
        <w:r w:rsidRPr="008617A0">
          <w:rPr>
            <w:rFonts w:cs="B Morvarid"/>
            <w:sz w:val="40"/>
            <w:szCs w:val="40"/>
            <w:rtl/>
            <w:lang w:bidi="fa-IR"/>
            <w:rPrChange w:id="368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69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مقدار</w:t>
        </w:r>
        <w:r w:rsidRPr="008617A0">
          <w:rPr>
            <w:rFonts w:cs="B Morvarid"/>
            <w:sz w:val="40"/>
            <w:szCs w:val="40"/>
            <w:rtl/>
            <w:lang w:bidi="fa-IR"/>
            <w:rPrChange w:id="370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371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72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ک</w:t>
        </w:r>
        <w:r w:rsidRPr="008617A0">
          <w:rPr>
            <w:rFonts w:cs="B Morvarid"/>
            <w:sz w:val="40"/>
            <w:szCs w:val="40"/>
            <w:rtl/>
            <w:lang w:bidi="fa-IR"/>
            <w:rPrChange w:id="373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74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متغ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375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76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</w:t>
        </w:r>
        <w:r w:rsidRPr="008617A0">
          <w:rPr>
            <w:rFonts w:cs="B Morvarid"/>
            <w:sz w:val="40"/>
            <w:szCs w:val="40"/>
            <w:rtl/>
            <w:lang w:bidi="fa-IR"/>
            <w:rPrChange w:id="377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78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رو</w:t>
        </w:r>
        <w:r w:rsidRPr="008617A0">
          <w:rPr>
            <w:rFonts w:cs="B Morvarid"/>
            <w:sz w:val="40"/>
            <w:szCs w:val="40"/>
            <w:rtl/>
            <w:lang w:bidi="fa-IR"/>
            <w:rPrChange w:id="379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80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در</w:t>
        </w:r>
        <w:r w:rsidRPr="008617A0">
          <w:rPr>
            <w:rFonts w:cs="B Morvarid"/>
            <w:sz w:val="40"/>
            <w:szCs w:val="40"/>
            <w:rtl/>
            <w:lang w:bidi="fa-IR"/>
            <w:rPrChange w:id="381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82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نظر</w:t>
        </w:r>
        <w:r w:rsidRPr="008617A0">
          <w:rPr>
            <w:rFonts w:cs="B Morvarid"/>
            <w:sz w:val="40"/>
            <w:szCs w:val="40"/>
            <w:rtl/>
            <w:lang w:bidi="fa-IR"/>
            <w:rPrChange w:id="383" w:author="alireza sayad" w:date="2025-02-06T19:36:00Z" w16du:dateUtc="2025-02-06T16:06:00Z">
              <w:rPr>
                <w:rFonts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84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385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86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گ</w:t>
        </w:r>
        <w:r w:rsidRPr="008617A0">
          <w:rPr>
            <w:rFonts w:cs="B Morvarid" w:hint="cs"/>
            <w:sz w:val="40"/>
            <w:szCs w:val="40"/>
            <w:rtl/>
            <w:lang w:bidi="fa-IR"/>
            <w:rPrChange w:id="387" w:author="alireza sayad" w:date="2025-02-06T19:36:00Z" w16du:dateUtc="2025-02-06T16:0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88" w:author="alireza sayad" w:date="2025-02-06T19:36:00Z" w16du:dateUtc="2025-02-06T16:06:00Z">
              <w:rPr>
                <w:rFonts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ره</w:t>
        </w:r>
      </w:ins>
      <w:ins w:id="389" w:author="alireza sayad" w:date="2025-02-06T19:36:00Z" w16du:dateUtc="2025-02-06T16:06:00Z">
        <w:r>
          <w:rPr>
            <w:rFonts w:cs="B Morvarid"/>
            <w:sz w:val="40"/>
            <w:szCs w:val="40"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برای مثال تو کد زیر تا خط 3 آخرین مقدار مت</w:t>
        </w:r>
      </w:ins>
      <w:ins w:id="390" w:author="alireza sayad" w:date="2025-02-06T19:37:00Z" w16du:dateUtc="2025-02-06T16:07:00Z">
        <w:r>
          <w:rPr>
            <w:rFonts w:cs="B Morvarid" w:hint="cs"/>
            <w:sz w:val="40"/>
            <w:szCs w:val="40"/>
            <w:rtl/>
            <w:lang w:bidi="fa-IR"/>
          </w:rPr>
          <w:t xml:space="preserve">غیر </w:t>
        </w:r>
        <w:r>
          <w:rPr>
            <w:rFonts w:cs="B Morvarid"/>
            <w:sz w:val="40"/>
            <w:szCs w:val="40"/>
            <w:lang w:bidi="fa-IR"/>
          </w:rPr>
          <w:t>age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عدد 20 هستش پس مفسر تو </w:t>
        </w:r>
        <w:r w:rsidRPr="008617A0">
          <w:rPr>
            <w:rFonts w:cs="B Morvarid" w:hint="cs"/>
            <w:sz w:val="40"/>
            <w:szCs w:val="40"/>
            <w:rtl/>
            <w:lang w:bidi="fa-IR"/>
          </w:rPr>
          <w:t>خط 1</w:t>
        </w:r>
        <w:r w:rsidRPr="008617A0">
          <w:rPr>
            <w:rFonts w:cs="B Morvarid"/>
            <w:sz w:val="40"/>
            <w:szCs w:val="40"/>
            <w:lang w:bidi="fa-IR"/>
            <w:rPrChange w:id="391" w:author="alireza sayad" w:date="2025-02-06T19:37:00Z" w16du:dateUtc="2025-02-06T16:07:00Z">
              <w:rPr>
                <w:rFonts w:cs="Calibri"/>
                <w:sz w:val="40"/>
                <w:szCs w:val="40"/>
                <w:lang w:bidi="fa-IR"/>
              </w:rPr>
            </w:rPrChange>
          </w:rPr>
          <w:t xml:space="preserve">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92" w:author="alireza sayad" w:date="2025-02-06T19:37:00Z" w16du:dateUtc="2025-02-06T16:0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و</w:t>
        </w:r>
        <w:r w:rsidRPr="008617A0">
          <w:rPr>
            <w:rFonts w:cs="B Morvarid"/>
            <w:sz w:val="40"/>
            <w:szCs w:val="40"/>
            <w:rtl/>
            <w:lang w:bidi="fa-IR"/>
            <w:rPrChange w:id="393" w:author="alireza sayad" w:date="2025-02-06T19:37:00Z" w16du:dateUtc="2025-02-06T16:0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2 </w:t>
        </w:r>
        <w:r w:rsidRPr="008617A0">
          <w:rPr>
            <w:rFonts w:cs="B Morvarid" w:hint="eastAsia"/>
            <w:sz w:val="40"/>
            <w:szCs w:val="40"/>
            <w:rtl/>
            <w:lang w:bidi="fa-IR"/>
            <w:rPrChange w:id="394" w:author="alireza sayad" w:date="2025-02-06T19:37:00Z" w16du:dateUtc="2025-02-06T16:07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و</w:t>
        </w:r>
        <w:r w:rsidRPr="008617A0">
          <w:rPr>
            <w:rFonts w:cs="B Morvarid"/>
            <w:sz w:val="40"/>
            <w:szCs w:val="40"/>
            <w:rtl/>
            <w:lang w:bidi="fa-IR"/>
            <w:rPrChange w:id="395" w:author="alireza sayad" w:date="2025-02-06T19:37:00Z" w16du:dateUtc="2025-02-06T16:07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3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</w:ins>
      <w:ins w:id="396" w:author="alireza sayad" w:date="2025-02-06T19:38:00Z" w16du:dateUtc="2025-02-06T16:08:00Z">
        <w:r>
          <w:rPr>
            <w:rFonts w:cs="B Morvarid" w:hint="cs"/>
            <w:sz w:val="40"/>
            <w:szCs w:val="40"/>
            <w:rtl/>
            <w:lang w:bidi="fa-IR"/>
          </w:rPr>
          <w:t>این متغیر رو با عدد 20 در نظر میگیره اما تو خط 4 مقدار درون متغیر تغیر کرده و از خط 4 به بعد آخرین مقدار این متغیر عدد 5</w:t>
        </w:r>
      </w:ins>
      <w:ins w:id="397" w:author="alireza sayad" w:date="2025-02-06T19:39:00Z" w16du:dateUtc="2025-02-06T16:09:00Z">
        <w:r>
          <w:rPr>
            <w:rFonts w:cs="B Morvarid" w:hint="cs"/>
            <w:sz w:val="40"/>
            <w:szCs w:val="40"/>
            <w:rtl/>
            <w:lang w:bidi="fa-IR"/>
          </w:rPr>
          <w:t xml:space="preserve"> خواهد بود</w:t>
        </w:r>
      </w:ins>
    </w:p>
    <w:p w14:paraId="6E1A30D3" w14:textId="171F5587" w:rsidR="008617A0" w:rsidRDefault="008617A0" w:rsidP="008617A0">
      <w:pPr>
        <w:bidi/>
        <w:spacing w:line="276" w:lineRule="auto"/>
        <w:jc w:val="right"/>
        <w:rPr>
          <w:ins w:id="398" w:author="alireza sayad" w:date="2025-02-06T19:35:00Z" w16du:dateUtc="2025-02-06T16:05:00Z"/>
          <w:rFonts w:cs="B Morvarid"/>
          <w:sz w:val="40"/>
          <w:szCs w:val="40"/>
        </w:rPr>
      </w:pPr>
      <w:ins w:id="399" w:author="alireza sayad" w:date="2025-02-06T19:35:00Z" w16du:dateUtc="2025-02-06T16:05:00Z">
        <w:r>
          <w:rPr>
            <w:rFonts w:cs="B Morvarid"/>
            <w:sz w:val="40"/>
            <w:szCs w:val="40"/>
          </w:rPr>
          <w:t xml:space="preserve">1 </w:t>
        </w:r>
      </w:ins>
      <w:ins w:id="400" w:author="alireza sayad" w:date="2025-02-06T19:32:00Z" w16du:dateUtc="2025-02-06T16:02:00Z">
        <w:r w:rsidRPr="008617A0">
          <w:rPr>
            <w:rFonts w:cs="B Morvarid"/>
            <w:sz w:val="40"/>
            <w:szCs w:val="40"/>
            <w:rPrChange w:id="401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 xml:space="preserve">age </w:t>
        </w:r>
        <w:r>
          <w:rPr>
            <w:rFonts w:cs="B Morvarid"/>
            <w:color w:val="FF0000"/>
            <w:sz w:val="40"/>
            <w:szCs w:val="40"/>
          </w:rPr>
          <w:t xml:space="preserve">= </w:t>
        </w:r>
        <w:r w:rsidRPr="008617A0">
          <w:rPr>
            <w:rFonts w:cs="B Morvarid"/>
            <w:sz w:val="40"/>
            <w:szCs w:val="40"/>
            <w:rPrChange w:id="402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>20</w:t>
        </w:r>
      </w:ins>
    </w:p>
    <w:p w14:paraId="0190CF92" w14:textId="6B50FAF0" w:rsidR="008617A0" w:rsidRDefault="008617A0" w:rsidP="008617A0">
      <w:pPr>
        <w:bidi/>
        <w:spacing w:line="276" w:lineRule="auto"/>
        <w:jc w:val="right"/>
        <w:rPr>
          <w:ins w:id="403" w:author="alireza sayad" w:date="2025-02-06T19:35:00Z" w16du:dateUtc="2025-02-06T16:05:00Z"/>
          <w:rFonts w:cs="B Morvarid"/>
          <w:sz w:val="40"/>
          <w:szCs w:val="40"/>
        </w:rPr>
      </w:pPr>
      <w:ins w:id="404" w:author="alireza sayad" w:date="2025-02-06T19:35:00Z" w16du:dateUtc="2025-02-06T16:05:00Z">
        <w:r>
          <w:rPr>
            <w:rFonts w:cs="B Morvarid"/>
            <w:sz w:val="40"/>
            <w:szCs w:val="40"/>
          </w:rPr>
          <w:t>2</w:t>
        </w:r>
      </w:ins>
    </w:p>
    <w:p w14:paraId="69AACD41" w14:textId="186D8ACD" w:rsidR="008617A0" w:rsidRDefault="008617A0" w:rsidP="008617A0">
      <w:pPr>
        <w:bidi/>
        <w:spacing w:line="276" w:lineRule="auto"/>
        <w:jc w:val="right"/>
        <w:rPr>
          <w:ins w:id="405" w:author="alireza sayad" w:date="2025-02-06T19:32:00Z" w16du:dateUtc="2025-02-06T16:02:00Z"/>
          <w:rFonts w:cs="B Morvarid"/>
          <w:color w:val="FF0000"/>
          <w:sz w:val="40"/>
          <w:szCs w:val="40"/>
        </w:rPr>
      </w:pPr>
      <w:ins w:id="406" w:author="alireza sayad" w:date="2025-02-06T19:36:00Z" w16du:dateUtc="2025-02-06T16:06:00Z">
        <w:r>
          <w:rPr>
            <w:rFonts w:cs="B Morvarid"/>
            <w:sz w:val="40"/>
            <w:szCs w:val="40"/>
          </w:rPr>
          <w:t>3</w:t>
        </w:r>
      </w:ins>
    </w:p>
    <w:p w14:paraId="548C676F" w14:textId="6B2F5D33" w:rsidR="008617A0" w:rsidRPr="008617A0" w:rsidRDefault="008617A0">
      <w:pPr>
        <w:bidi/>
        <w:spacing w:line="276" w:lineRule="auto"/>
        <w:jc w:val="right"/>
        <w:rPr>
          <w:rFonts w:cs="B Morvarid"/>
          <w:color w:val="FF0000"/>
          <w:sz w:val="40"/>
          <w:szCs w:val="40"/>
          <w:rtl/>
          <w:lang w:bidi="fa-IR"/>
          <w:rPrChange w:id="407" w:author="alireza sayad" w:date="2025-02-06T19:32:00Z" w16du:dateUtc="2025-02-06T16:02:00Z">
            <w:rPr>
              <w:rFonts w:cs="B Morvarid"/>
              <w:sz w:val="40"/>
              <w:szCs w:val="40"/>
              <w:rtl/>
              <w:lang w:bidi="fa-IR"/>
            </w:rPr>
          </w:rPrChange>
        </w:rPr>
        <w:pPrChange w:id="408" w:author="alireza sayad" w:date="2025-02-06T19:32:00Z" w16du:dateUtc="2025-02-06T16:02:00Z">
          <w:pPr>
            <w:bidi/>
            <w:spacing w:line="276" w:lineRule="auto"/>
          </w:pPr>
        </w:pPrChange>
      </w:pPr>
      <w:ins w:id="409" w:author="alireza sayad" w:date="2025-02-06T19:36:00Z" w16du:dateUtc="2025-02-06T16:06:00Z">
        <w:r>
          <w:rPr>
            <w:rFonts w:cs="B Morvarid"/>
            <w:sz w:val="40"/>
            <w:szCs w:val="40"/>
          </w:rPr>
          <w:t xml:space="preserve">4 </w:t>
        </w:r>
      </w:ins>
      <w:proofErr w:type="gramStart"/>
      <w:ins w:id="410" w:author="alireza sayad" w:date="2025-02-06T19:32:00Z" w16du:dateUtc="2025-02-06T16:02:00Z">
        <w:r w:rsidRPr="008617A0">
          <w:rPr>
            <w:rFonts w:cs="B Morvarid"/>
            <w:sz w:val="40"/>
            <w:szCs w:val="40"/>
            <w:rPrChange w:id="411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>age</w:t>
        </w:r>
        <w:proofErr w:type="gramEnd"/>
        <w:r w:rsidRPr="008617A0">
          <w:rPr>
            <w:rFonts w:cs="B Morvarid"/>
            <w:sz w:val="40"/>
            <w:szCs w:val="40"/>
            <w:rPrChange w:id="412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 xml:space="preserve"> </w:t>
        </w:r>
        <w:r>
          <w:rPr>
            <w:rFonts w:cs="B Morvarid"/>
            <w:color w:val="FF0000"/>
            <w:sz w:val="40"/>
            <w:szCs w:val="40"/>
          </w:rPr>
          <w:t xml:space="preserve">= </w:t>
        </w:r>
        <w:r w:rsidRPr="008617A0">
          <w:rPr>
            <w:rFonts w:cs="B Morvarid"/>
            <w:sz w:val="40"/>
            <w:szCs w:val="40"/>
            <w:rPrChange w:id="413" w:author="alireza sayad" w:date="2025-02-06T19:35:00Z" w16du:dateUtc="2025-02-06T16:05:00Z">
              <w:rPr>
                <w:rFonts w:cs="B Morvarid"/>
                <w:color w:val="FF0000"/>
                <w:sz w:val="40"/>
                <w:szCs w:val="40"/>
              </w:rPr>
            </w:rPrChange>
          </w:rPr>
          <w:t>5</w:t>
        </w:r>
      </w:ins>
    </w:p>
    <w:p w14:paraId="5C51611D" w14:textId="77777777" w:rsidR="00C3006A" w:rsidRDefault="00C3006A" w:rsidP="00C3006A">
      <w:pPr>
        <w:spacing w:line="276" w:lineRule="auto"/>
        <w:jc w:val="right"/>
        <w:rPr>
          <w:rFonts w:cs="Calibri"/>
          <w:b/>
          <w:bCs/>
          <w:color w:val="FF0000"/>
          <w:sz w:val="40"/>
          <w:szCs w:val="40"/>
          <w:rtl/>
          <w:lang w:bidi="fa-IR"/>
        </w:rPr>
      </w:pPr>
      <w:r>
        <w:rPr>
          <w:rFonts w:cs="Calibri" w:hint="cs"/>
          <w:b/>
          <w:bCs/>
          <w:color w:val="FF0000"/>
          <w:sz w:val="40"/>
          <w:szCs w:val="40"/>
          <w:rtl/>
          <w:lang w:bidi="fa-IR"/>
        </w:rPr>
        <w:t>----------------------------------------------------------------------------</w:t>
      </w:r>
    </w:p>
    <w:p w14:paraId="53CA7293" w14:textId="54711476" w:rsidR="00D529B2" w:rsidRPr="006E2888" w:rsidRDefault="00B86D2E" w:rsidP="00D529B2">
      <w:pPr>
        <w:bidi/>
        <w:spacing w:line="276" w:lineRule="auto"/>
        <w:rPr>
          <w:rFonts w:cs="B Morvarid"/>
          <w:b/>
          <w:bCs/>
          <w:color w:val="FF0000"/>
          <w:sz w:val="40"/>
          <w:szCs w:val="40"/>
          <w:lang w:bidi="fa-IR"/>
          <w:rPrChange w:id="414" w:author="ASUS" w:date="2024-12-05T16:30:00Z" w16du:dateUtc="2024-12-05T13:00:00Z">
            <w:rPr>
              <w:rFonts w:cs="B Morvarid"/>
              <w:color w:val="FF0000"/>
              <w:sz w:val="40"/>
              <w:szCs w:val="40"/>
              <w:lang w:bidi="fa-IR"/>
            </w:rPr>
          </w:rPrChange>
        </w:rPr>
      </w:pP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415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د</w:t>
      </w:r>
      <w:r w:rsidRPr="006E2888">
        <w:rPr>
          <w:rFonts w:cs="B Morvarid" w:hint="cs"/>
          <w:b/>
          <w:bCs/>
          <w:color w:val="FF0000"/>
          <w:sz w:val="40"/>
          <w:szCs w:val="40"/>
          <w:rtl/>
          <w:lang w:bidi="fa-IR"/>
          <w:rPrChange w:id="416" w:author="ASUS" w:date="2024-12-05T16:30:00Z" w16du:dateUtc="2024-12-05T13:00:00Z">
            <w:rPr>
              <w:rFonts w:cs="B Morvarid" w:hint="cs"/>
              <w:color w:val="FF0000"/>
              <w:sz w:val="40"/>
              <w:szCs w:val="40"/>
              <w:rtl/>
              <w:lang w:bidi="fa-IR"/>
            </w:rPr>
          </w:rPrChange>
        </w:rPr>
        <w:t>ی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417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تا</w:t>
      </w:r>
      <w:r w:rsidRPr="006E2888">
        <w:rPr>
          <w:rFonts w:cs="B Morvarid"/>
          <w:b/>
          <w:bCs/>
          <w:color w:val="FF0000"/>
          <w:sz w:val="40"/>
          <w:szCs w:val="40"/>
          <w:rtl/>
          <w:lang w:bidi="fa-IR"/>
          <w:rPrChange w:id="418" w:author="ASUS" w:date="2024-12-05T16:30:00Z" w16du:dateUtc="2024-12-05T13:00:00Z">
            <w:rPr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t xml:space="preserve"> 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419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تا</w:t>
      </w:r>
      <w:r w:rsidRPr="006E2888">
        <w:rPr>
          <w:rFonts w:cs="B Morvarid" w:hint="cs"/>
          <w:b/>
          <w:bCs/>
          <w:color w:val="FF0000"/>
          <w:sz w:val="40"/>
          <w:szCs w:val="40"/>
          <w:rtl/>
          <w:lang w:bidi="fa-IR"/>
          <w:rPrChange w:id="420" w:author="ASUS" w:date="2024-12-05T16:30:00Z" w16du:dateUtc="2024-12-05T13:00:00Z">
            <w:rPr>
              <w:rFonts w:cs="B Morvarid" w:hint="cs"/>
              <w:color w:val="FF0000"/>
              <w:sz w:val="40"/>
              <w:szCs w:val="40"/>
              <w:rtl/>
              <w:lang w:bidi="fa-IR"/>
            </w:rPr>
          </w:rPrChange>
        </w:rPr>
        <w:t>ی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421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پ</w:t>
      </w:r>
      <w:r w:rsidRPr="006E2888">
        <w:rPr>
          <w:rFonts w:cs="B Morvarid"/>
          <w:b/>
          <w:bCs/>
          <w:color w:val="FF0000"/>
          <w:sz w:val="40"/>
          <w:szCs w:val="40"/>
          <w:rtl/>
          <w:lang w:bidi="fa-IR"/>
          <w:rPrChange w:id="422" w:author="ASUS" w:date="2024-12-05T16:30:00Z" w16du:dateUtc="2024-12-05T13:00:00Z">
            <w:rPr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t xml:space="preserve"> </w:t>
      </w:r>
      <w:r w:rsidRPr="006E2888">
        <w:rPr>
          <w:rFonts w:cs="B Morvarid" w:hint="eastAsia"/>
          <w:b/>
          <w:bCs/>
          <w:color w:val="FF0000"/>
          <w:sz w:val="40"/>
          <w:szCs w:val="40"/>
          <w:rtl/>
          <w:lang w:bidi="fa-IR"/>
          <w:rPrChange w:id="423" w:author="ASUS" w:date="2024-12-05T16:30:00Z" w16du:dateUtc="2024-12-05T13:00:00Z">
            <w:rPr>
              <w:rFonts w:cs="B Morvarid" w:hint="eastAsia"/>
              <w:color w:val="FF0000"/>
              <w:sz w:val="40"/>
              <w:szCs w:val="40"/>
              <w:rtl/>
              <w:lang w:bidi="fa-IR"/>
            </w:rPr>
          </w:rPrChange>
        </w:rPr>
        <w:t>ها</w:t>
      </w:r>
      <w:r w:rsidRPr="006E2888">
        <w:rPr>
          <w:rFonts w:cs="B Morvarid"/>
          <w:b/>
          <w:bCs/>
          <w:color w:val="FF0000"/>
          <w:sz w:val="40"/>
          <w:szCs w:val="40"/>
          <w:rtl/>
          <w:lang w:bidi="fa-IR"/>
          <w:rPrChange w:id="424" w:author="ASUS" w:date="2024-12-05T16:30:00Z" w16du:dateUtc="2024-12-05T13:00:00Z">
            <w:rPr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t>:</w:t>
      </w:r>
    </w:p>
    <w:p w14:paraId="74844154" w14:textId="03A84369" w:rsidR="00D529B2" w:rsidRDefault="00B86D2E" w:rsidP="00D529B2">
      <w:pPr>
        <w:bidi/>
        <w:spacing w:line="276" w:lineRule="auto"/>
        <w:rPr>
          <w:rFonts w:asciiTheme="minorBidi" w:hAnsiTheme="minorBidi" w:cs="B Morvarid"/>
          <w:color w:val="FF0000"/>
          <w:sz w:val="40"/>
          <w:szCs w:val="40"/>
          <w:rtl/>
          <w:lang w:bidi="fa-IR"/>
        </w:rPr>
      </w:pPr>
      <w:r w:rsidRPr="00B86D2E">
        <w:rPr>
          <w:rFonts w:asciiTheme="minorBidi" w:hAnsiTheme="minorBidi"/>
          <w:color w:val="FF0000"/>
          <w:sz w:val="40"/>
          <w:szCs w:val="40"/>
          <w:lang w:bidi="fa-IR"/>
        </w:rPr>
        <w:t>-1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عدد صحیح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integer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به اختصار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int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</w:p>
    <w:p w14:paraId="5F6F651D" w14:textId="579D44C8" w:rsidR="00B86D2E" w:rsidRPr="00B86D2E" w:rsidRDefault="00B86D2E" w:rsidP="00B86D2E">
      <w:pPr>
        <w:bidi/>
        <w:spacing w:line="276" w:lineRule="auto"/>
        <w:jc w:val="right"/>
        <w:rPr>
          <w:rFonts w:asciiTheme="minorBidi" w:hAnsiTheme="minorBidi"/>
          <w:color w:val="FF0000"/>
          <w:sz w:val="40"/>
          <w:szCs w:val="40"/>
          <w:lang w:bidi="fa-IR"/>
        </w:rPr>
      </w:pPr>
      <w:r w:rsidRPr="00B86D2E">
        <w:rPr>
          <w:rFonts w:asciiTheme="minorBidi" w:hAnsiTheme="minorBidi" w:cs="B Morvarid"/>
          <w:sz w:val="40"/>
          <w:szCs w:val="40"/>
          <w:lang w:bidi="fa-IR"/>
        </w:rPr>
        <w:t>number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 xml:space="preserve"> = </w:t>
      </w:r>
      <w:r w:rsidRPr="00B86D2E">
        <w:rPr>
          <w:rFonts w:asciiTheme="minorBidi" w:hAnsiTheme="minorBidi" w:cs="B Morvarid"/>
          <w:sz w:val="40"/>
          <w:szCs w:val="40"/>
          <w:lang w:bidi="fa-IR"/>
        </w:rPr>
        <w:t xml:space="preserve">18 </w:t>
      </w:r>
    </w:p>
    <w:p w14:paraId="5BB1CC70" w14:textId="6FCF46AF" w:rsidR="00D529B2" w:rsidRDefault="00B86D2E" w:rsidP="00D529B2">
      <w:pPr>
        <w:bidi/>
        <w:spacing w:line="276" w:lineRule="auto"/>
        <w:rPr>
          <w:rFonts w:asciiTheme="minorBidi" w:hAnsiTheme="minorBidi" w:cs="B Morvarid"/>
          <w:color w:val="FF0000"/>
          <w:sz w:val="40"/>
          <w:szCs w:val="40"/>
          <w:lang w:bidi="fa-IR"/>
        </w:rPr>
      </w:pPr>
      <w:r w:rsidRPr="00B86D2E">
        <w:rPr>
          <w:rFonts w:asciiTheme="minorBidi" w:hAnsiTheme="minorBidi"/>
          <w:color w:val="FF0000"/>
          <w:sz w:val="40"/>
          <w:szCs w:val="40"/>
          <w:lang w:bidi="fa-IR"/>
        </w:rPr>
        <w:t>-2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عدد 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اعشاری 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>float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به اختصار 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>float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</w:p>
    <w:p w14:paraId="507B2698" w14:textId="24E5D777" w:rsidR="00B86D2E" w:rsidRPr="00B86D2E" w:rsidRDefault="00B86D2E" w:rsidP="00B86D2E">
      <w:pPr>
        <w:bidi/>
        <w:spacing w:line="276" w:lineRule="auto"/>
        <w:jc w:val="right"/>
        <w:rPr>
          <w:rFonts w:asciiTheme="minorBidi" w:hAnsiTheme="minorBidi"/>
          <w:color w:val="FF0000"/>
          <w:sz w:val="40"/>
          <w:szCs w:val="40"/>
          <w:lang w:bidi="fa-IR"/>
        </w:rPr>
      </w:pPr>
      <w:r w:rsidRPr="00B86D2E">
        <w:rPr>
          <w:rFonts w:asciiTheme="minorBidi" w:hAnsiTheme="minorBidi" w:cs="B Morvarid"/>
          <w:sz w:val="40"/>
          <w:szCs w:val="40"/>
          <w:lang w:bidi="fa-IR"/>
        </w:rPr>
        <w:t>number1</w:t>
      </w:r>
      <w:r>
        <w:rPr>
          <w:rFonts w:asciiTheme="minorBidi" w:hAnsiTheme="minorBidi" w:cs="B Morvarid"/>
          <w:color w:val="FF0000"/>
          <w:sz w:val="40"/>
          <w:szCs w:val="40"/>
          <w:lang w:bidi="fa-IR"/>
        </w:rPr>
        <w:t xml:space="preserve"> = </w:t>
      </w:r>
      <w:r w:rsidRPr="00B86D2E">
        <w:rPr>
          <w:rFonts w:asciiTheme="minorBidi" w:hAnsiTheme="minorBidi" w:cs="B Morvarid"/>
          <w:sz w:val="40"/>
          <w:szCs w:val="40"/>
          <w:lang w:bidi="fa-IR"/>
        </w:rPr>
        <w:t>18.5</w:t>
      </w:r>
    </w:p>
    <w:p w14:paraId="33B06B7C" w14:textId="4EC13F0A" w:rsidR="00D529B2" w:rsidRDefault="00B86D2E" w:rsidP="00B86D2E">
      <w:pPr>
        <w:bidi/>
        <w:spacing w:line="276" w:lineRule="auto"/>
        <w:rPr>
          <w:rFonts w:cs="B Morvarid"/>
          <w:sz w:val="40"/>
          <w:szCs w:val="40"/>
          <w:rtl/>
          <w:lang w:bidi="fa-IR"/>
        </w:rPr>
      </w:pPr>
      <w:r w:rsidRPr="00B86D2E">
        <w:rPr>
          <w:rFonts w:asciiTheme="minorBidi" w:hAnsiTheme="minorBidi"/>
          <w:color w:val="FF0000"/>
          <w:sz w:val="40"/>
          <w:szCs w:val="40"/>
          <w:lang w:bidi="fa-IR"/>
        </w:rPr>
        <w:lastRenderedPageBreak/>
        <w:t>-3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متن</w:t>
      </w:r>
      <w:r>
        <w:rPr>
          <w:rFonts w:asciiTheme="minorBidi" w:hAnsiTheme="minorBidi" w:hint="cs"/>
          <w:color w:val="FF0000"/>
          <w:sz w:val="40"/>
          <w:szCs w:val="40"/>
          <w:rtl/>
          <w:lang w:bidi="fa-IR"/>
        </w:rPr>
        <w:t xml:space="preserve">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string</w:t>
      </w:r>
      <w:r w:rsidRPr="00B86D2E"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به اختصار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 xml:space="preserve"> </w:t>
      </w:r>
      <w:r w:rsidRPr="00B86D2E">
        <w:rPr>
          <w:rFonts w:asciiTheme="minorBidi" w:hAnsiTheme="minorBidi" w:cs="B Morvarid"/>
          <w:color w:val="FF0000"/>
          <w:sz w:val="40"/>
          <w:szCs w:val="40"/>
          <w:lang w:bidi="fa-IR"/>
        </w:rPr>
        <w:t>str</w:t>
      </w:r>
      <w:r>
        <w:rPr>
          <w:rFonts w:asciiTheme="minorBidi" w:hAnsiTheme="minorBidi" w:cs="B Morvarid" w:hint="cs"/>
          <w:color w:val="FF0000"/>
          <w:sz w:val="40"/>
          <w:szCs w:val="40"/>
          <w:rtl/>
          <w:lang w:bidi="fa-IR"/>
        </w:rPr>
        <w:t>:</w:t>
      </w:r>
    </w:p>
    <w:p w14:paraId="2F2BC86A" w14:textId="1C2D7600" w:rsidR="006E2888" w:rsidRPr="006E2888" w:rsidRDefault="00B86D2E" w:rsidP="006E2888">
      <w:pPr>
        <w:bidi/>
        <w:spacing w:line="276" w:lineRule="auto"/>
        <w:rPr>
          <w:ins w:id="425" w:author="ASUS" w:date="2024-12-05T16:23:00Z"/>
          <w:rFonts w:asciiTheme="minorBidi" w:hAnsiTheme="minorBidi" w:cs="B Morvarid"/>
          <w:color w:val="FF0000"/>
          <w:sz w:val="40"/>
          <w:szCs w:val="40"/>
          <w:lang w:bidi="fa-IR"/>
          <w:rPrChange w:id="426" w:author="ASUS" w:date="2024-12-05T16:24:00Z" w16du:dateUtc="2024-12-05T12:54:00Z">
            <w:rPr>
              <w:ins w:id="427" w:author="ASUS" w:date="2024-12-05T16:23:00Z"/>
              <w:rFonts w:cs="Calibri"/>
              <w:sz w:val="40"/>
              <w:szCs w:val="40"/>
              <w:lang w:bidi="fa-IR"/>
            </w:rPr>
          </w:rPrChange>
        </w:rPr>
      </w:pPr>
      <w:r>
        <w:rPr>
          <w:rFonts w:cs="B Morvarid" w:hint="cs"/>
          <w:sz w:val="40"/>
          <w:szCs w:val="40"/>
          <w:rtl/>
          <w:lang w:bidi="fa-IR"/>
        </w:rPr>
        <w:t>متن ها در پایتون بین دو کوتیشن</w:t>
      </w:r>
      <w:r w:rsidRPr="006E2888">
        <w:rPr>
          <w:rFonts w:cs="Calibri"/>
          <w:color w:val="FF0000"/>
          <w:sz w:val="40"/>
          <w:szCs w:val="40"/>
          <w:rtl/>
          <w:lang w:bidi="fa-IR"/>
          <w:rPrChange w:id="428" w:author="ASUS" w:date="2024-12-05T16:23:00Z" w16du:dateUtc="2024-12-05T12:53:00Z">
            <w:rPr>
              <w:rFonts w:cs="Calibri"/>
              <w:sz w:val="40"/>
              <w:szCs w:val="40"/>
              <w:rtl/>
              <w:lang w:bidi="fa-IR"/>
            </w:rPr>
          </w:rPrChange>
        </w:rPr>
        <w:t>"</w:t>
      </w:r>
      <w:ins w:id="429" w:author="ASUS" w:date="2024-12-05T16:22:00Z" w16du:dateUtc="2024-12-05T12:52:00Z">
        <w:r>
          <w:rPr>
            <w:rFonts w:cs="Calibri"/>
            <w:sz w:val="40"/>
            <w:szCs w:val="40"/>
            <w:lang w:bidi="fa-IR"/>
          </w:rPr>
          <w:t>text</w:t>
        </w:r>
      </w:ins>
      <w:r w:rsidRPr="006E2888">
        <w:rPr>
          <w:rFonts w:cs="Calibri"/>
          <w:color w:val="FF0000"/>
          <w:sz w:val="40"/>
          <w:szCs w:val="40"/>
          <w:rtl/>
          <w:lang w:bidi="fa-IR"/>
          <w:rPrChange w:id="430" w:author="ASUS" w:date="2024-12-05T16:23:00Z" w16du:dateUtc="2024-12-05T12:53:00Z">
            <w:rPr>
              <w:rFonts w:cs="Calibri"/>
              <w:sz w:val="40"/>
              <w:szCs w:val="40"/>
              <w:rtl/>
              <w:lang w:bidi="fa-IR"/>
            </w:rPr>
          </w:rPrChange>
        </w:rPr>
        <w:t>"</w:t>
      </w:r>
      <w:ins w:id="431" w:author="ASUS" w:date="2024-12-05T16:22:00Z" w16du:dateUtc="2024-12-05T12:52:00Z">
        <w:r>
          <w:rPr>
            <w:rFonts w:cs="Calibri"/>
            <w:sz w:val="40"/>
            <w:szCs w:val="40"/>
            <w:lang w:bidi="fa-IR"/>
          </w:rPr>
          <w:t xml:space="preserve"> </w:t>
        </w:r>
        <w:r>
          <w:rPr>
            <w:rFonts w:cs="Calibri" w:hint="cs"/>
            <w:sz w:val="40"/>
            <w:szCs w:val="40"/>
            <w:rtl/>
            <w:lang w:bidi="fa-IR"/>
          </w:rPr>
          <w:t xml:space="preserve"> </w:t>
        </w:r>
        <w:r w:rsidRPr="006E2888">
          <w:rPr>
            <w:rFonts w:cs="B Morvarid" w:hint="cs"/>
            <w:sz w:val="40"/>
            <w:szCs w:val="40"/>
            <w:rtl/>
            <w:lang w:bidi="fa-IR"/>
            <w:rPrChange w:id="432" w:author="ASUS" w:date="2024-12-05T16:23:00Z" w16du:dateUtc="2024-12-05T12:53:00Z">
              <w:rPr>
                <w:rFonts w:cs="Calibr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6E2888">
          <w:rPr>
            <w:rFonts w:cs="B Morvarid" w:hint="eastAsia"/>
            <w:sz w:val="40"/>
            <w:szCs w:val="40"/>
            <w:rtl/>
            <w:lang w:bidi="fa-IR"/>
            <w:rPrChange w:id="433" w:author="ASUS" w:date="2024-12-05T16:23:00Z" w16du:dateUtc="2024-12-05T12:53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ا</w:t>
        </w:r>
        <w:r w:rsidRPr="006E2888">
          <w:rPr>
            <w:rFonts w:cs="B Morvarid"/>
            <w:sz w:val="40"/>
            <w:szCs w:val="40"/>
            <w:rtl/>
            <w:lang w:bidi="fa-IR"/>
            <w:rPrChange w:id="434" w:author="ASUS" w:date="2024-12-05T16:23:00Z" w16du:dateUtc="2024-12-05T12:53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6E2888">
          <w:rPr>
            <w:rFonts w:cs="B Morvarid" w:hint="eastAsia"/>
            <w:sz w:val="40"/>
            <w:szCs w:val="40"/>
            <w:rtl/>
            <w:lang w:bidi="fa-IR"/>
            <w:rPrChange w:id="435" w:author="ASUS" w:date="2024-12-05T16:23:00Z" w16du:dateUtc="2024-12-05T12:53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دو</w:t>
        </w:r>
        <w:r w:rsidRPr="006E2888">
          <w:rPr>
            <w:rFonts w:cs="B Morvarid"/>
            <w:sz w:val="40"/>
            <w:szCs w:val="40"/>
            <w:rtl/>
            <w:lang w:bidi="fa-IR"/>
            <w:rPrChange w:id="436" w:author="ASUS" w:date="2024-12-05T16:23:00Z" w16du:dateUtc="2024-12-05T12:53:00Z">
              <w:rPr>
                <w:rFonts w:cs="Calibri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6E2888">
          <w:rPr>
            <w:rFonts w:cs="B Morvarid" w:hint="eastAsia"/>
            <w:sz w:val="40"/>
            <w:szCs w:val="40"/>
            <w:rtl/>
            <w:lang w:bidi="fa-IR"/>
            <w:rPrChange w:id="437" w:author="ASUS" w:date="2024-12-05T16:23:00Z" w16du:dateUtc="2024-12-05T12:53:00Z">
              <w:rPr>
                <w:rFonts w:cs="Calibri" w:hint="eastAsia"/>
                <w:sz w:val="40"/>
                <w:szCs w:val="40"/>
                <w:rtl/>
                <w:lang w:bidi="fa-IR"/>
              </w:rPr>
            </w:rPrChange>
          </w:rPr>
          <w:t>آپاستروف</w:t>
        </w:r>
      </w:ins>
      <w:ins w:id="438" w:author="ASUS" w:date="2024-12-05T16:23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439" w:author="ASUS" w:date="2024-12-05T16:23:00Z" w16du:dateUtc="2024-12-05T12:53:00Z">
              <w:rPr>
                <w:rFonts w:cs="Calibri"/>
                <w:sz w:val="40"/>
                <w:szCs w:val="40"/>
                <w:lang w:bidi="fa-IR"/>
              </w:rPr>
            </w:rPrChange>
          </w:rPr>
          <w:t>'</w:t>
        </w:r>
        <w:r w:rsidR="006E2888" w:rsidRPr="006E2888">
          <w:rPr>
            <w:rFonts w:cs="Calibri"/>
            <w:sz w:val="40"/>
            <w:szCs w:val="40"/>
            <w:lang w:bidi="fa-IR"/>
          </w:rPr>
          <w:t>text</w:t>
        </w:r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440" w:author="ASUS" w:date="2024-12-05T16:23:00Z" w16du:dateUtc="2024-12-05T12:53:00Z">
              <w:rPr>
                <w:rFonts w:cs="Calibri"/>
                <w:sz w:val="40"/>
                <w:szCs w:val="40"/>
                <w:lang w:bidi="fa-IR"/>
              </w:rPr>
            </w:rPrChange>
          </w:rPr>
          <w:t>'</w:t>
        </w:r>
      </w:ins>
      <w:ins w:id="441" w:author="ASUS" w:date="2024-12-05T16:23:00Z" w16du:dateUtc="2024-12-05T12:53:00Z">
        <w:r w:rsidR="006E2888">
          <w:rPr>
            <w:rFonts w:cs="Calibri"/>
            <w:sz w:val="40"/>
            <w:szCs w:val="40"/>
            <w:lang w:bidi="fa-IR"/>
          </w:rPr>
          <w:t xml:space="preserve"> </w:t>
        </w:r>
      </w:ins>
      <w:ins w:id="442" w:author="ASUS" w:date="2024-12-05T16:24:00Z" w16du:dateUtc="2024-12-05T12:54:00Z">
        <w:r w:rsidR="006E2888">
          <w:rPr>
            <w:rFonts w:asciiTheme="minorBidi" w:hAnsiTheme="minorBidi"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443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قرار</w:t>
        </w:r>
        <w:r w:rsidR="006E2888" w:rsidRPr="006E2888">
          <w:rPr>
            <w:rFonts w:asciiTheme="minorBidi" w:hAnsiTheme="minorBidi" w:cs="B Morvarid"/>
            <w:color w:val="000000" w:themeColor="text1"/>
            <w:sz w:val="40"/>
            <w:szCs w:val="40"/>
            <w:rtl/>
            <w:lang w:bidi="fa-IR"/>
            <w:rPrChange w:id="444" w:author="ASUS" w:date="2024-12-05T16:24:00Z" w16du:dateUtc="2024-12-05T12:54:00Z">
              <w:rPr>
                <w:rFonts w:asciiTheme="minorBidi" w:hAnsiTheme="minorBidi" w:cs="B Morvarid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445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م</w:t>
        </w:r>
        <w:r w:rsidR="006E2888" w:rsidRPr="006E2888">
          <w:rPr>
            <w:rFonts w:asciiTheme="minorBidi" w:hAnsiTheme="minorBidi" w:cs="B Morvarid" w:hint="cs"/>
            <w:color w:val="000000" w:themeColor="text1"/>
            <w:sz w:val="40"/>
            <w:szCs w:val="40"/>
            <w:rtl/>
            <w:lang w:bidi="fa-IR"/>
            <w:rPrChange w:id="446" w:author="ASUS" w:date="2024-12-05T16:24:00Z" w16du:dateUtc="2024-12-05T12:54:00Z">
              <w:rPr>
                <w:rFonts w:asciiTheme="minorBidi" w:hAnsiTheme="minorBidi"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447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گ</w:t>
        </w:r>
        <w:r w:rsidR="006E2888" w:rsidRPr="006E2888">
          <w:rPr>
            <w:rFonts w:asciiTheme="minorBidi" w:hAnsiTheme="minorBidi" w:cs="B Morvarid" w:hint="cs"/>
            <w:color w:val="000000" w:themeColor="text1"/>
            <w:sz w:val="40"/>
            <w:szCs w:val="40"/>
            <w:rtl/>
            <w:lang w:bidi="fa-IR"/>
            <w:rPrChange w:id="448" w:author="ASUS" w:date="2024-12-05T16:24:00Z" w16du:dateUtc="2024-12-05T12:54:00Z">
              <w:rPr>
                <w:rFonts w:asciiTheme="minorBidi" w:hAnsiTheme="minorBidi"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="006E2888" w:rsidRPr="006E2888">
          <w:rPr>
            <w:rFonts w:asciiTheme="minorBidi" w:hAnsiTheme="minorBidi" w:cs="B Morvarid" w:hint="eastAsia"/>
            <w:color w:val="000000" w:themeColor="text1"/>
            <w:sz w:val="40"/>
            <w:szCs w:val="40"/>
            <w:rtl/>
            <w:lang w:bidi="fa-IR"/>
            <w:rPrChange w:id="449" w:author="ASUS" w:date="2024-12-05T16:24:00Z" w16du:dateUtc="2024-12-05T12:54:00Z">
              <w:rPr>
                <w:rFonts w:asciiTheme="minorBidi" w:hAnsiTheme="minorBidi" w:cs="B Morvarid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رند</w:t>
        </w:r>
      </w:ins>
    </w:p>
    <w:p w14:paraId="3E20F081" w14:textId="04871138" w:rsidR="006E2888" w:rsidRPr="006E2888" w:rsidRDefault="006E2888" w:rsidP="006E2888">
      <w:pPr>
        <w:bidi/>
        <w:spacing w:line="276" w:lineRule="auto"/>
        <w:jc w:val="right"/>
        <w:rPr>
          <w:ins w:id="450" w:author="ASUS" w:date="2024-12-05T16:25:00Z" w16du:dateUtc="2024-12-05T12:55:00Z"/>
          <w:rFonts w:cs="Calibri"/>
          <w:sz w:val="40"/>
          <w:szCs w:val="40"/>
          <w:lang w:bidi="fa-IR"/>
        </w:rPr>
      </w:pPr>
      <w:ins w:id="451" w:author="ASUS" w:date="2024-12-05T16:25:00Z" w16du:dateUtc="2024-12-05T12:55:00Z">
        <w:r>
          <w:rPr>
            <w:rFonts w:cs="Calibri"/>
            <w:sz w:val="40"/>
            <w:szCs w:val="40"/>
            <w:lang w:bidi="fa-IR"/>
          </w:rPr>
          <w:t xml:space="preserve">name 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452" w:author="ASUS" w:date="2024-12-05T16:25:00Z" w16du:dateUtc="2024-12-05T12:55:00Z">
              <w:rPr>
                <w:rFonts w:cs="Calibri"/>
                <w:sz w:val="40"/>
                <w:szCs w:val="40"/>
                <w:lang w:bidi="fa-IR"/>
              </w:rPr>
            </w:rPrChange>
          </w:rPr>
          <w:t>= '</w:t>
        </w:r>
        <w:r>
          <w:rPr>
            <w:rFonts w:cs="Calibri"/>
            <w:sz w:val="40"/>
            <w:szCs w:val="40"/>
            <w:lang w:bidi="fa-IR"/>
          </w:rPr>
          <w:t>alireza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453" w:author="ASUS" w:date="2024-12-05T16:25:00Z" w16du:dateUtc="2024-12-05T12:55:00Z">
              <w:rPr>
                <w:rFonts w:cs="Calibri"/>
                <w:sz w:val="40"/>
                <w:szCs w:val="40"/>
                <w:lang w:bidi="fa-IR"/>
              </w:rPr>
            </w:rPrChange>
          </w:rPr>
          <w:t>'</w:t>
        </w:r>
      </w:ins>
    </w:p>
    <w:p w14:paraId="5EA0FE3A" w14:textId="77777777" w:rsidR="006E2888" w:rsidRDefault="006E2888" w:rsidP="006E2888">
      <w:pPr>
        <w:bidi/>
        <w:spacing w:line="276" w:lineRule="auto"/>
        <w:jc w:val="right"/>
        <w:rPr>
          <w:ins w:id="454" w:author="ASUS" w:date="2024-12-05T16:26:00Z" w16du:dateUtc="2024-12-05T12:56:00Z"/>
          <w:rFonts w:cs="Calibri"/>
          <w:color w:val="FF0000"/>
          <w:sz w:val="40"/>
          <w:szCs w:val="40"/>
          <w:lang w:bidi="fa-IR"/>
        </w:rPr>
      </w:pPr>
      <w:ins w:id="455" w:author="ASUS" w:date="2024-12-05T16:26:00Z">
        <w:r w:rsidRPr="006E2888">
          <w:rPr>
            <w:rFonts w:cs="Calibri"/>
            <w:sz w:val="40"/>
            <w:szCs w:val="40"/>
            <w:lang w:bidi="fa-IR"/>
          </w:rPr>
          <w:t xml:space="preserve">name 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456" w:author="ASUS" w:date="2024-12-05T16:26:00Z" w16du:dateUtc="2024-12-05T12:56:00Z">
              <w:rPr>
                <w:rFonts w:cs="Calibri"/>
                <w:sz w:val="40"/>
                <w:szCs w:val="40"/>
                <w:lang w:bidi="fa-IR"/>
              </w:rPr>
            </w:rPrChange>
          </w:rPr>
          <w:t>= "</w:t>
        </w:r>
        <w:r w:rsidRPr="006E2888">
          <w:rPr>
            <w:rFonts w:cs="Calibri"/>
            <w:sz w:val="40"/>
            <w:szCs w:val="40"/>
            <w:lang w:bidi="fa-IR"/>
          </w:rPr>
          <w:t>alireza</w:t>
        </w:r>
        <w:r w:rsidRPr="006E2888">
          <w:rPr>
            <w:rFonts w:cs="Calibri"/>
            <w:color w:val="FF0000"/>
            <w:sz w:val="40"/>
            <w:szCs w:val="40"/>
            <w:lang w:bidi="fa-IR"/>
            <w:rPrChange w:id="457" w:author="ASUS" w:date="2024-12-05T16:26:00Z" w16du:dateUtc="2024-12-05T12:56:00Z">
              <w:rPr>
                <w:rFonts w:cs="Calibri"/>
                <w:sz w:val="40"/>
                <w:szCs w:val="40"/>
                <w:lang w:bidi="fa-IR"/>
              </w:rPr>
            </w:rPrChange>
          </w:rPr>
          <w:t>"</w:t>
        </w:r>
      </w:ins>
    </w:p>
    <w:p w14:paraId="70E6C299" w14:textId="077B7F67" w:rsidR="006E2888" w:rsidRDefault="006E2888" w:rsidP="006E2888">
      <w:pPr>
        <w:spacing w:line="276" w:lineRule="auto"/>
        <w:jc w:val="right"/>
        <w:rPr>
          <w:ins w:id="458" w:author="ASUS" w:date="2024-12-05T16:28:00Z" w16du:dateUtc="2024-12-05T12:58:00Z"/>
          <w:rFonts w:cs="Calibri"/>
          <w:b/>
          <w:bCs/>
          <w:color w:val="FF0000"/>
          <w:sz w:val="40"/>
          <w:szCs w:val="40"/>
          <w:rtl/>
          <w:lang w:bidi="fa-IR"/>
        </w:rPr>
      </w:pPr>
      <w:ins w:id="459" w:author="ASUS" w:date="2024-12-05T16:28:00Z" w16du:dateUtc="2024-12-05T12:58:00Z">
        <w:r>
          <w:rPr>
            <w:rFonts w:cs="Calibri" w:hint="cs"/>
            <w:b/>
            <w:bCs/>
            <w:color w:val="FF0000"/>
            <w:sz w:val="40"/>
            <w:szCs w:val="40"/>
            <w:rtl/>
            <w:lang w:bidi="fa-IR"/>
          </w:rPr>
          <w:t>----------------------------------------------------------------------------</w:t>
        </w:r>
      </w:ins>
    </w:p>
    <w:p w14:paraId="4412BAF2" w14:textId="77777777" w:rsidR="006E2888" w:rsidRDefault="006E2888">
      <w:pPr>
        <w:bidi/>
        <w:rPr>
          <w:ins w:id="460" w:author="ASUS" w:date="2024-12-05T16:29:00Z" w16du:dateUtc="2024-12-05T12:59:00Z"/>
          <w:rFonts w:cs="B Morvarid"/>
          <w:b/>
          <w:bCs/>
          <w:color w:val="FF0000"/>
          <w:sz w:val="56"/>
          <w:szCs w:val="56"/>
          <w:rtl/>
          <w:lang w:bidi="fa-IR"/>
        </w:rPr>
        <w:pPrChange w:id="461" w:author="ASUS" w:date="2024-12-05T16:29:00Z" w16du:dateUtc="2024-12-05T12:59:00Z">
          <w:pPr>
            <w:bidi/>
            <w:jc w:val="center"/>
          </w:pPr>
        </w:pPrChange>
      </w:pPr>
      <w:ins w:id="462" w:author="ASUS" w:date="2024-12-05T16:29:00Z" w16du:dateUtc="2024-12-05T12:59:00Z">
        <w:r w:rsidRPr="00A52960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کامنت ها و داک استریتگ ها</w:t>
        </w:r>
        <w:r w:rsidRPr="006E2888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463" w:author="ASUS" w:date="2024-12-05T16:30:00Z" w16du:dateUtc="2024-12-05T13:00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</w:ins>
    </w:p>
    <w:p w14:paraId="1D9AC1BD" w14:textId="77777777" w:rsidR="006E2888" w:rsidRPr="00E477E7" w:rsidRDefault="006E2888" w:rsidP="006E2888">
      <w:pPr>
        <w:bidi/>
        <w:rPr>
          <w:ins w:id="464" w:author="ASUS" w:date="2024-12-05T16:29:00Z" w16du:dateUtc="2024-12-05T12:59:00Z"/>
          <w:rFonts w:cs="B Morvarid"/>
          <w:sz w:val="40"/>
          <w:szCs w:val="40"/>
          <w:rtl/>
          <w:lang w:bidi="fa-IR"/>
        </w:rPr>
      </w:pPr>
      <w:ins w:id="465" w:author="ASUS" w:date="2024-12-05T16:29:00Z" w16du:dateUtc="2024-12-05T12:59:00Z">
        <w:r w:rsidRPr="006E2888">
          <w:rPr>
            <w:rFonts w:cs="B Morvarid" w:hint="eastAsia"/>
            <w:color w:val="FF0000"/>
            <w:sz w:val="40"/>
            <w:szCs w:val="40"/>
            <w:rtl/>
            <w:lang w:bidi="fa-IR"/>
            <w:rPrChange w:id="466" w:author="ASUS" w:date="2024-12-05T16:30:00Z" w16du:dateUtc="2024-12-05T13:00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کامنت</w:t>
        </w:r>
        <w:r w:rsidRPr="006E2888">
          <w:rPr>
            <w:rFonts w:cs="B Morvarid"/>
            <w:color w:val="FF0000"/>
            <w:sz w:val="40"/>
            <w:szCs w:val="40"/>
            <w:rtl/>
            <w:lang w:bidi="fa-IR"/>
            <w:rPrChange w:id="467" w:author="ASUS" w:date="2024-12-05T16:30:00Z" w16du:dateUtc="2024-12-05T13:00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>
          <w:rPr>
            <w:rFonts w:cs="B Morvarid" w:hint="cs"/>
            <w:sz w:val="40"/>
            <w:szCs w:val="40"/>
            <w:rtl/>
            <w:lang w:bidi="fa-IR"/>
          </w:rPr>
          <w:t>قطعه ای از کد است که نه خوانده میشود و نه اجرا میشود برنامه نویس میتواند با کامنت گذاری توضیحاتی در باره کد خود بدهد</w:t>
        </w:r>
        <w:r w:rsidRPr="00E477E7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با علامت </w:t>
        </w:r>
        <w:r w:rsidRPr="00E477E7"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# </w:t>
        </w:r>
        <w:r w:rsidRPr="00E477E7">
          <w:rPr>
            <w:rFonts w:cs="B Morvarid" w:hint="cs"/>
            <w:sz w:val="40"/>
            <w:szCs w:val="40"/>
            <w:rtl/>
            <w:lang w:bidi="fa-IR"/>
          </w:rPr>
          <w:t>میتوان در پایتون کامنت گذاری کرد</w:t>
        </w:r>
      </w:ins>
    </w:p>
    <w:p w14:paraId="550731BF" w14:textId="77777777" w:rsidR="006E2888" w:rsidRPr="00406D68" w:rsidRDefault="006E2888" w:rsidP="006E2888">
      <w:pPr>
        <w:bidi/>
        <w:jc w:val="right"/>
        <w:rPr>
          <w:ins w:id="468" w:author="ASUS" w:date="2024-12-05T16:29:00Z" w16du:dateUtc="2024-12-05T12:59:00Z"/>
          <w:rFonts w:cs="Calibri"/>
          <w:color w:val="385623" w:themeColor="accent6" w:themeShade="80"/>
          <w:sz w:val="40"/>
          <w:szCs w:val="40"/>
          <w:rtl/>
          <w:lang w:bidi="fa-IR"/>
        </w:rPr>
      </w:pPr>
      <w:ins w:id="469" w:author="ASUS" w:date="2024-12-05T16:29:00Z" w16du:dateUtc="2024-12-05T12:59:00Z">
        <w:r w:rsidRPr="00406D68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در خط زیر سن کاربر را ذخیره میکنیم</w:t>
        </w:r>
        <w:r w:rsidRPr="00406D68">
          <w:rPr>
            <w:rFonts w:cs="Calibri" w:hint="cs"/>
            <w:color w:val="385623" w:themeColor="accent6" w:themeShade="80"/>
            <w:sz w:val="40"/>
            <w:szCs w:val="40"/>
            <w:rtl/>
            <w:lang w:bidi="fa-IR"/>
          </w:rPr>
          <w:t>#</w:t>
        </w:r>
      </w:ins>
    </w:p>
    <w:p w14:paraId="100C4E2C" w14:textId="2E11346C" w:rsidR="006E2888" w:rsidRDefault="00ED6434" w:rsidP="006E2888">
      <w:pPr>
        <w:bidi/>
        <w:jc w:val="right"/>
        <w:rPr>
          <w:ins w:id="470" w:author="alireza sayad" w:date="2025-02-10T18:06:00Z" w16du:dateUtc="2025-02-10T14:36:00Z"/>
          <w:rFonts w:cs="Calibri"/>
          <w:sz w:val="40"/>
          <w:szCs w:val="40"/>
          <w:rtl/>
          <w:lang w:bidi="fa-IR"/>
        </w:rPr>
      </w:pPr>
      <w:ins w:id="471" w:author="ASUS" w:date="2024-12-05T16:38:00Z" w16du:dateUtc="2024-12-05T13:08:00Z">
        <w:r>
          <w:rPr>
            <w:rFonts w:cs="Calibri"/>
            <w:sz w:val="40"/>
            <w:szCs w:val="40"/>
            <w:lang w:bidi="fa-IR"/>
          </w:rPr>
          <w:t>a</w:t>
        </w:r>
      </w:ins>
      <w:ins w:id="472" w:author="ASUS" w:date="2024-12-05T16:29:00Z" w16du:dateUtc="2024-12-05T12:59:00Z">
        <w:r w:rsidR="006E2888" w:rsidRPr="006E2888">
          <w:rPr>
            <w:rFonts w:cs="Calibri"/>
            <w:sz w:val="40"/>
            <w:szCs w:val="40"/>
            <w:lang w:bidi="fa-IR"/>
            <w:rPrChange w:id="473" w:author="ASUS" w:date="2024-12-05T16:31:00Z" w16du:dateUtc="2024-12-05T13:01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ge</w:t>
        </w:r>
        <w:r w:rsidR="006E2888" w:rsidRPr="00E477E7">
          <w:rPr>
            <w:rFonts w:cs="Calibri"/>
            <w:b/>
            <w:bCs/>
            <w:sz w:val="40"/>
            <w:szCs w:val="40"/>
            <w:lang w:bidi="fa-IR"/>
          </w:rPr>
          <w:t xml:space="preserve"> </w:t>
        </w:r>
        <w:r w:rsidR="006E2888" w:rsidRPr="00E477E7">
          <w:rPr>
            <w:rFonts w:cs="Calibri"/>
            <w:b/>
            <w:bCs/>
            <w:color w:val="FF0000"/>
            <w:sz w:val="40"/>
            <w:szCs w:val="40"/>
            <w:lang w:bidi="fa-IR"/>
          </w:rPr>
          <w:t xml:space="preserve">= </w:t>
        </w:r>
        <w:r w:rsidR="006E2888" w:rsidRPr="006E2888">
          <w:rPr>
            <w:rFonts w:cs="Calibri"/>
            <w:sz w:val="40"/>
            <w:szCs w:val="40"/>
            <w:lang w:bidi="fa-IR"/>
            <w:rPrChange w:id="474" w:author="ASUS" w:date="2024-12-05T16:31:00Z" w16du:dateUtc="2024-12-05T13:01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25</w:t>
        </w:r>
      </w:ins>
    </w:p>
    <w:p w14:paraId="2B26E315" w14:textId="1882B0B3" w:rsidR="00E441D2" w:rsidRPr="00406D68" w:rsidRDefault="00E441D2" w:rsidP="00E441D2">
      <w:pPr>
        <w:rPr>
          <w:ins w:id="475" w:author="alireza sayad" w:date="2025-02-10T18:06:00Z" w16du:dateUtc="2025-02-10T14:36:00Z"/>
          <w:rFonts w:cs="Calibri"/>
          <w:color w:val="385623" w:themeColor="accent6" w:themeShade="80"/>
          <w:sz w:val="40"/>
          <w:szCs w:val="40"/>
          <w:rtl/>
          <w:lang w:bidi="fa-IR"/>
        </w:rPr>
        <w:pPrChange w:id="476" w:author="alireza sayad" w:date="2025-02-10T18:06:00Z" w16du:dateUtc="2025-02-10T14:36:00Z">
          <w:pPr>
            <w:bidi/>
            <w:jc w:val="right"/>
          </w:pPr>
        </w:pPrChange>
      </w:pPr>
      <w:ins w:id="477" w:author="alireza sayad" w:date="2025-02-10T18:06:00Z" w16du:dateUtc="2025-02-10T14:36:00Z">
        <w:r>
          <w:rPr>
            <w:rFonts w:cs="Calibri"/>
            <w:sz w:val="40"/>
            <w:szCs w:val="40"/>
            <w:lang w:bidi="fa-IR"/>
          </w:rPr>
          <w:t>a</w:t>
        </w:r>
        <w:r w:rsidRPr="00590044">
          <w:rPr>
            <w:rFonts w:cs="Calibri"/>
            <w:sz w:val="40"/>
            <w:szCs w:val="40"/>
            <w:lang w:bidi="fa-IR"/>
          </w:rPr>
          <w:t>ge</w:t>
        </w:r>
        <w:r w:rsidRPr="00E477E7">
          <w:rPr>
            <w:rFonts w:cs="Calibri"/>
            <w:b/>
            <w:bCs/>
            <w:sz w:val="40"/>
            <w:szCs w:val="40"/>
            <w:lang w:bidi="fa-IR"/>
          </w:rPr>
          <w:t xml:space="preserve"> </w:t>
        </w:r>
        <w:r w:rsidRPr="00E477E7">
          <w:rPr>
            <w:rFonts w:cs="Calibri"/>
            <w:b/>
            <w:bCs/>
            <w:color w:val="FF0000"/>
            <w:sz w:val="40"/>
            <w:szCs w:val="40"/>
            <w:lang w:bidi="fa-IR"/>
          </w:rPr>
          <w:t xml:space="preserve">= </w:t>
        </w:r>
        <w:r w:rsidRPr="00590044">
          <w:rPr>
            <w:rFonts w:cs="Calibri"/>
            <w:sz w:val="40"/>
            <w:szCs w:val="40"/>
            <w:lang w:bidi="fa-IR"/>
          </w:rPr>
          <w:t>25</w:t>
        </w:r>
        <w:r>
          <w:rPr>
            <w:rFonts w:cs="Calibri"/>
            <w:sz w:val="40"/>
            <w:szCs w:val="40"/>
            <w:lang w:bidi="fa-IR"/>
          </w:rPr>
          <w:t xml:space="preserve"> </w:t>
        </w:r>
        <w:r w:rsidRPr="00406D68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در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این</w:t>
        </w:r>
        <w:r w:rsidRPr="00406D68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سن کاربر را ذخیره میکنیم</w:t>
        </w:r>
        <w:r w:rsidRPr="00406D68">
          <w:rPr>
            <w:rFonts w:cs="Calibri" w:hint="cs"/>
            <w:color w:val="385623" w:themeColor="accent6" w:themeShade="80"/>
            <w:sz w:val="40"/>
            <w:szCs w:val="40"/>
            <w:rtl/>
            <w:lang w:bidi="fa-IR"/>
          </w:rPr>
          <w:t>#</w:t>
        </w:r>
      </w:ins>
    </w:p>
    <w:p w14:paraId="2E0F53E7" w14:textId="1025EC26" w:rsidR="00E441D2" w:rsidRPr="00E441D2" w:rsidDel="00E441D2" w:rsidRDefault="00E441D2" w:rsidP="00E441D2">
      <w:pPr>
        <w:bidi/>
        <w:jc w:val="right"/>
        <w:rPr>
          <w:ins w:id="478" w:author="ASUS" w:date="2024-12-05T16:29:00Z" w16du:dateUtc="2024-12-05T12:59:00Z"/>
          <w:del w:id="479" w:author="alireza sayad" w:date="2025-02-10T18:06:00Z" w16du:dateUtc="2025-02-10T14:36:00Z"/>
          <w:rFonts w:cs="Calibri"/>
          <w:sz w:val="40"/>
          <w:szCs w:val="40"/>
          <w:lang w:bidi="fa-IR"/>
          <w:rPrChange w:id="480" w:author="alireza sayad" w:date="2025-02-10T18:06:00Z" w16du:dateUtc="2025-02-10T14:36:00Z">
            <w:rPr>
              <w:ins w:id="481" w:author="ASUS" w:date="2024-12-05T16:29:00Z" w16du:dateUtc="2024-12-05T12:59:00Z"/>
              <w:del w:id="482" w:author="alireza sayad" w:date="2025-02-10T18:06:00Z" w16du:dateUtc="2025-02-10T14:36:00Z"/>
              <w:rFonts w:cs="Calibri"/>
              <w:b/>
              <w:bCs/>
              <w:color w:val="FF0000"/>
              <w:sz w:val="40"/>
              <w:szCs w:val="40"/>
              <w:lang w:bidi="fa-IR"/>
            </w:rPr>
          </w:rPrChange>
        </w:rPr>
      </w:pPr>
    </w:p>
    <w:p w14:paraId="5C8E4E80" w14:textId="77777777" w:rsidR="00ED6434" w:rsidRDefault="006E2888" w:rsidP="00ED6434">
      <w:pPr>
        <w:bidi/>
        <w:rPr>
          <w:ins w:id="483" w:author="ASUS" w:date="2024-12-05T16:34:00Z" w16du:dateUtc="2024-12-05T13:04:00Z"/>
          <w:rFonts w:cs="B Morvarid"/>
          <w:color w:val="FF0000"/>
          <w:sz w:val="40"/>
          <w:szCs w:val="40"/>
          <w:rtl/>
          <w:lang w:bidi="fa-IR"/>
        </w:rPr>
      </w:pPr>
      <w:ins w:id="484" w:author="ASUS" w:date="2024-12-05T16:29:00Z" w16du:dateUtc="2024-12-05T12:59:00Z">
        <w:r w:rsidRPr="00E477E7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داک استرینگ</w:t>
        </w:r>
        <w:r w:rsidRPr="006E2888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485" w:author="ASUS" w:date="2024-12-05T16:30:00Z" w16du:dateUtc="2024-12-05T13:00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 w:rsidRPr="00E477E7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قطعه ای از کد است که هم خوانده میشود و هم اجرا میشود برنامه نویس میتواند با داک استرینگ گذاشتن توضیحاتی در باره </w:t>
        </w:r>
      </w:ins>
      <w:ins w:id="486" w:author="ASUS" w:date="2024-12-05T16:34:00Z" w16du:dateUtc="2024-12-05T13:04:00Z">
        <w:r w:rsidR="00ED6434">
          <w:rPr>
            <w:rFonts w:cs="B Morvarid" w:hint="cs"/>
            <w:sz w:val="40"/>
            <w:szCs w:val="40"/>
            <w:rtl/>
            <w:lang w:bidi="fa-IR"/>
          </w:rPr>
          <w:t xml:space="preserve">نحوه اجرای </w:t>
        </w:r>
      </w:ins>
      <w:ins w:id="487" w:author="ASUS" w:date="2024-12-05T16:29:00Z" w16du:dateUtc="2024-12-05T12:59:00Z">
        <w:r>
          <w:rPr>
            <w:rFonts w:cs="B Morvarid" w:hint="cs"/>
            <w:sz w:val="40"/>
            <w:szCs w:val="40"/>
            <w:rtl/>
            <w:lang w:bidi="fa-IR"/>
          </w:rPr>
          <w:t>کد خود بدهد</w:t>
        </w:r>
        <w:r w:rsidRPr="00E477E7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17864344" w14:textId="219B2F4D" w:rsidR="00ED6434" w:rsidRDefault="00ED6434" w:rsidP="00ED6434">
      <w:pPr>
        <w:bidi/>
        <w:rPr>
          <w:ins w:id="488" w:author="ASUS" w:date="2024-12-05T16:37:00Z" w16du:dateUtc="2024-12-05T13:07:00Z"/>
          <w:rFonts w:cs="B Morvarid"/>
          <w:sz w:val="40"/>
          <w:szCs w:val="40"/>
          <w:rtl/>
          <w:lang w:bidi="fa-IR"/>
        </w:rPr>
      </w:pPr>
      <w:ins w:id="489" w:author="ASUS" w:date="2024-12-05T16:35:00Z" w16du:dateUtc="2024-12-05T13:05:00Z">
        <w:r>
          <w:rPr>
            <w:rFonts w:cs="B Morvarid" w:hint="cs"/>
            <w:sz w:val="40"/>
            <w:szCs w:val="40"/>
            <w:rtl/>
            <w:lang w:bidi="fa-IR"/>
          </w:rPr>
          <w:lastRenderedPageBreak/>
          <w:t>داک استرینگ بین</w:t>
        </w:r>
      </w:ins>
      <w:ins w:id="490" w:author="ASUS" w:date="2024-12-05T16:36:00Z" w16du:dateUtc="2024-12-05T13:06:00Z">
        <w:r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 w:rsidRPr="00ED6434">
          <w:rPr>
            <w:rFonts w:asciiTheme="minorBidi" w:hAnsiTheme="minorBidi"/>
            <w:sz w:val="40"/>
            <w:szCs w:val="40"/>
            <w:lang w:bidi="fa-IR"/>
            <w:rPrChange w:id="491" w:author="ASUS" w:date="2024-12-05T16:36:00Z" w16du:dateUtc="2024-12-05T13:06:00Z">
              <w:rPr>
                <w:rFonts w:asciiTheme="minorBidi" w:hAnsiTheme="minorBidi"/>
                <w:color w:val="FF0000"/>
                <w:sz w:val="40"/>
                <w:szCs w:val="40"/>
                <w:lang w:bidi="fa-IR"/>
              </w:rPr>
            </w:rPrChange>
          </w:rPr>
          <w:t>3</w:t>
        </w:r>
        <w:r w:rsidRPr="00ED6434">
          <w:rPr>
            <w:rFonts w:asciiTheme="minorBidi" w:hAnsiTheme="minorBidi"/>
            <w:sz w:val="40"/>
            <w:szCs w:val="40"/>
            <w:rtl/>
            <w:lang w:bidi="fa-IR"/>
            <w:rPrChange w:id="492" w:author="ASUS" w:date="2024-12-05T16:36:00Z" w16du:dateUtc="2024-12-05T13:06:00Z">
              <w:rPr>
                <w:rFonts w:asciiTheme="minorBidi" w:hAnsiTheme="minorBidi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D6434">
          <w:rPr>
            <w:rFonts w:asciiTheme="minorBidi" w:hAnsiTheme="minorBidi" w:cs="B Morvarid" w:hint="eastAsia"/>
            <w:sz w:val="40"/>
            <w:szCs w:val="40"/>
            <w:rtl/>
            <w:lang w:bidi="fa-IR"/>
            <w:rPrChange w:id="493" w:author="ASUS" w:date="2024-12-05T16:36:00Z" w16du:dateUtc="2024-12-05T13:06:00Z">
              <w:rPr>
                <w:rFonts w:asciiTheme="minorBidi" w:hAnsiTheme="minorBidi" w:hint="eastAsia"/>
                <w:color w:val="FF0000"/>
                <w:sz w:val="40"/>
                <w:szCs w:val="40"/>
                <w:rtl/>
                <w:lang w:bidi="fa-IR"/>
              </w:rPr>
            </w:rPrChange>
          </w:rPr>
          <w:t>آپاستروف</w:t>
        </w:r>
      </w:ins>
      <w:ins w:id="494" w:author="ASUS" w:date="2024-12-05T16:35:00Z" w16du:dateUtc="2024-12-05T13:05:00Z">
        <w:r w:rsidRPr="00ED6434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</w:ins>
      <w:ins w:id="495" w:author="ASUS" w:date="2024-12-05T16:29:00Z" w16du:dateUtc="2024-12-05T12:59:00Z">
        <w:r w:rsidR="006E2888" w:rsidRPr="00ED6434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</w:ins>
      <w:ins w:id="496" w:author="ASUS" w:date="2024-12-05T16:32:00Z" w16du:dateUtc="2024-12-05T13:02:00Z">
        <w:r w:rsidR="006E2888" w:rsidRPr="00ED6434">
          <w:rPr>
            <w:rFonts w:cs="B Morvarid"/>
            <w:sz w:val="40"/>
            <w:szCs w:val="40"/>
            <w:lang w:bidi="fa-IR"/>
          </w:rPr>
          <w:t xml:space="preserve"> </w:t>
        </w:r>
      </w:ins>
      <w:ins w:id="497" w:author="ASUS" w:date="2024-12-05T16:31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498" w:author="ASUS" w:date="2024-12-05T16:33:00Z" w16du:dateUtc="2024-12-05T13:03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>'''</w:t>
        </w:r>
      </w:ins>
      <w:ins w:id="499" w:author="ASUS" w:date="2024-12-05T16:33:00Z" w16du:dateUtc="2024-12-05T13:03:00Z">
        <w:r w:rsidR="006E2888">
          <w:rPr>
            <w:rFonts w:cs="Calibri"/>
            <w:color w:val="FF0000"/>
            <w:sz w:val="40"/>
            <w:szCs w:val="40"/>
            <w:lang w:bidi="fa-IR"/>
          </w:rPr>
          <w:t xml:space="preserve"> docstring</w:t>
        </w:r>
      </w:ins>
      <w:ins w:id="500" w:author="ASUS" w:date="2024-12-05T16:31:00Z" w16du:dateUtc="2024-12-05T13:01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501" w:author="ASUS" w:date="2024-12-05T16:33:00Z" w16du:dateUtc="2024-12-05T13:03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 xml:space="preserve"> </w:t>
        </w:r>
      </w:ins>
      <w:ins w:id="502" w:author="ASUS" w:date="2024-12-05T16:31:00Z">
        <w:r w:rsidR="006E2888" w:rsidRPr="006E2888">
          <w:rPr>
            <w:rFonts w:cs="Calibri"/>
            <w:color w:val="FF0000"/>
            <w:sz w:val="40"/>
            <w:szCs w:val="40"/>
            <w:lang w:bidi="fa-IR"/>
            <w:rPrChange w:id="503" w:author="ASUS" w:date="2024-12-05T16:33:00Z" w16du:dateUtc="2024-12-05T13:03:00Z">
              <w:rPr>
                <w:rFonts w:cs="Calibri"/>
                <w:b/>
                <w:bCs/>
                <w:color w:val="FF0000"/>
                <w:sz w:val="40"/>
                <w:szCs w:val="40"/>
                <w:lang w:bidi="fa-IR"/>
              </w:rPr>
            </w:rPrChange>
          </w:rPr>
          <w:t>'''</w:t>
        </w:r>
      </w:ins>
      <w:ins w:id="504" w:author="ASUS" w:date="2024-12-05T16:29:00Z" w16du:dateUtc="2024-12-05T12:59:00Z">
        <w:r w:rsidR="006E2888" w:rsidRPr="006E2888">
          <w:rPr>
            <w:rFonts w:cs="Calibri" w:hint="cs"/>
            <w:color w:val="FF0000"/>
            <w:sz w:val="40"/>
            <w:szCs w:val="40"/>
            <w:rtl/>
            <w:lang w:bidi="fa-IR"/>
          </w:rPr>
          <w:t xml:space="preserve"> </w:t>
        </w:r>
        <w:r w:rsidR="006E2888" w:rsidRPr="00E477E7">
          <w:rPr>
            <w:rFonts w:cs="B Morvarid" w:hint="cs"/>
            <w:sz w:val="40"/>
            <w:szCs w:val="40"/>
            <w:rtl/>
            <w:lang w:bidi="fa-IR"/>
          </w:rPr>
          <w:t>یا</w:t>
        </w:r>
      </w:ins>
      <w:ins w:id="505" w:author="ASUS" w:date="2024-12-05T16:37:00Z" w16du:dateUtc="2024-12-05T13:07:00Z">
        <w:r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 w:rsidRPr="00344781">
          <w:rPr>
            <w:rFonts w:asciiTheme="minorBidi" w:hAnsiTheme="minorBidi"/>
            <w:sz w:val="40"/>
            <w:szCs w:val="40"/>
            <w:lang w:bidi="fa-IR"/>
          </w:rPr>
          <w:t>3</w:t>
        </w:r>
        <w:r>
          <w:rPr>
            <w:rFonts w:asciiTheme="minorBidi" w:hAnsiTheme="minorBidi" w:hint="cs"/>
            <w:sz w:val="40"/>
            <w:szCs w:val="40"/>
            <w:rtl/>
            <w:lang w:bidi="fa-IR"/>
          </w:rPr>
          <w:t xml:space="preserve"> </w:t>
        </w:r>
        <w:r w:rsidRPr="00ED6434">
          <w:rPr>
            <w:rFonts w:asciiTheme="minorBidi" w:hAnsiTheme="minorBidi" w:cs="B Morvarid" w:hint="eastAsia"/>
            <w:sz w:val="40"/>
            <w:szCs w:val="40"/>
            <w:rtl/>
            <w:lang w:bidi="fa-IR"/>
            <w:rPrChange w:id="506" w:author="ASUS" w:date="2024-12-05T16:37:00Z" w16du:dateUtc="2024-12-05T13:07:00Z">
              <w:rPr>
                <w:rFonts w:asciiTheme="minorBidi" w:hAnsiTheme="minorBidi" w:hint="eastAsia"/>
                <w:sz w:val="40"/>
                <w:szCs w:val="40"/>
                <w:rtl/>
                <w:lang w:bidi="fa-IR"/>
              </w:rPr>
            </w:rPrChange>
          </w:rPr>
          <w:t>کوت</w:t>
        </w:r>
        <w:r w:rsidRPr="00ED6434">
          <w:rPr>
            <w:rFonts w:asciiTheme="minorBidi" w:hAnsiTheme="minorBidi" w:cs="B Morvarid" w:hint="cs"/>
            <w:sz w:val="40"/>
            <w:szCs w:val="40"/>
            <w:rtl/>
            <w:lang w:bidi="fa-IR"/>
            <w:rPrChange w:id="507" w:author="ASUS" w:date="2024-12-05T16:37:00Z" w16du:dateUtc="2024-12-05T13:07:00Z">
              <w:rPr>
                <w:rFonts w:asciiTheme="minorBidi" w:hAnsiTheme="minorBidi" w:hint="cs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asciiTheme="minorBidi" w:hAnsiTheme="minorBidi" w:cs="B Morvarid" w:hint="eastAsia"/>
            <w:sz w:val="40"/>
            <w:szCs w:val="40"/>
            <w:rtl/>
            <w:lang w:bidi="fa-IR"/>
            <w:rPrChange w:id="508" w:author="ASUS" w:date="2024-12-05T16:37:00Z" w16du:dateUtc="2024-12-05T13:07:00Z">
              <w:rPr>
                <w:rFonts w:asciiTheme="minorBidi" w:hAnsiTheme="minorBidi" w:hint="eastAsia"/>
                <w:sz w:val="40"/>
                <w:szCs w:val="40"/>
                <w:rtl/>
                <w:lang w:bidi="fa-IR"/>
              </w:rPr>
            </w:rPrChange>
          </w:rPr>
          <w:t>شن</w:t>
        </w:r>
      </w:ins>
    </w:p>
    <w:p w14:paraId="431FA309" w14:textId="7B3EBB95" w:rsidR="006E2888" w:rsidRDefault="006E2888" w:rsidP="00ED6434">
      <w:pPr>
        <w:bidi/>
        <w:rPr>
          <w:ins w:id="509" w:author="ASUS" w:date="2024-12-05T16:29:00Z" w16du:dateUtc="2024-12-05T12:59:00Z"/>
          <w:rFonts w:cs="B Morvarid"/>
          <w:sz w:val="40"/>
          <w:szCs w:val="40"/>
          <w:rtl/>
          <w:lang w:bidi="fa-IR"/>
        </w:rPr>
      </w:pPr>
      <w:ins w:id="510" w:author="ASUS" w:date="2024-12-05T16:29:00Z" w16du:dateUtc="2024-12-05T12:59:00Z">
        <w:r w:rsidRPr="00E477E7">
          <w:rPr>
            <w:rFonts w:cs="Calibri" w:hint="cs"/>
            <w:sz w:val="40"/>
            <w:szCs w:val="40"/>
            <w:rtl/>
            <w:lang w:bidi="fa-IR"/>
          </w:rPr>
          <w:t xml:space="preserve"> </w:t>
        </w:r>
      </w:ins>
      <w:ins w:id="511" w:author="ASUS" w:date="2024-12-05T16:32:00Z">
        <w:r w:rsidRPr="006E2888">
          <w:rPr>
            <w:rFonts w:cs="Calibri"/>
            <w:color w:val="FF0000"/>
            <w:sz w:val="40"/>
            <w:szCs w:val="40"/>
            <w:lang w:bidi="fa-IR"/>
            <w:rPrChange w:id="512" w:author="ASUS" w:date="2024-12-05T16:32:00Z" w16du:dateUtc="2024-12-05T13:02:00Z">
              <w:rPr>
                <w:rFonts w:cs="Calibri"/>
                <w:sz w:val="40"/>
                <w:szCs w:val="40"/>
                <w:lang w:bidi="fa-IR"/>
              </w:rPr>
            </w:rPrChange>
          </w:rPr>
          <w:t xml:space="preserve">""" </w:t>
        </w:r>
      </w:ins>
      <w:ins w:id="513" w:author="ASUS" w:date="2024-12-05T16:34:00Z" w16du:dateUtc="2024-12-05T13:04:00Z">
        <w:r>
          <w:rPr>
            <w:rFonts w:cs="Calibri"/>
            <w:color w:val="FF0000"/>
            <w:sz w:val="40"/>
            <w:szCs w:val="40"/>
            <w:lang w:bidi="fa-IR"/>
          </w:rPr>
          <w:t>docstring</w:t>
        </w:r>
      </w:ins>
      <w:ins w:id="514" w:author="ASUS" w:date="2024-12-05T16:32:00Z">
        <w:r w:rsidRPr="006E2888">
          <w:rPr>
            <w:rFonts w:cs="Calibri"/>
            <w:color w:val="FF0000"/>
            <w:sz w:val="40"/>
            <w:szCs w:val="40"/>
            <w:lang w:bidi="fa-IR"/>
            <w:rPrChange w:id="515" w:author="ASUS" w:date="2024-12-05T16:32:00Z" w16du:dateUtc="2024-12-05T13:02:00Z">
              <w:rPr>
                <w:rFonts w:cs="Calibri"/>
                <w:sz w:val="40"/>
                <w:szCs w:val="40"/>
                <w:lang w:bidi="fa-IR"/>
              </w:rPr>
            </w:rPrChange>
          </w:rPr>
          <w:t> """</w:t>
        </w:r>
      </w:ins>
      <w:ins w:id="516" w:author="ASUS" w:date="2024-12-05T16:37:00Z" w16du:dateUtc="2024-12-05T13:07:00Z">
        <w:r w:rsidR="00ED6434">
          <w:rPr>
            <w:rFonts w:cs="B Morvarid" w:hint="cs"/>
            <w:sz w:val="40"/>
            <w:szCs w:val="40"/>
            <w:rtl/>
            <w:lang w:bidi="fa-IR"/>
          </w:rPr>
          <w:t>قرار میگیرد</w:t>
        </w:r>
      </w:ins>
      <w:ins w:id="517" w:author="ASUS" w:date="2024-12-05T16:34:00Z" w16du:dateUtc="2024-12-05T13:04:00Z">
        <w:r w:rsidR="00ED6434" w:rsidRPr="00ED6434">
          <w:rPr>
            <w:rFonts w:cs="B Morvarid"/>
            <w:color w:val="FF0000"/>
            <w:sz w:val="40"/>
            <w:szCs w:val="40"/>
            <w:rtl/>
            <w:lang w:bidi="fa-IR"/>
            <w:rPrChange w:id="518" w:author="ASUS" w:date="2024-12-05T16:34:00Z" w16du:dateUtc="2024-12-05T13:04:00Z">
              <w:rPr>
                <w:rFonts w:cs="B Morvarid"/>
                <w:sz w:val="40"/>
                <w:szCs w:val="40"/>
                <w:rtl/>
                <w:lang w:bidi="fa-IR"/>
              </w:rPr>
            </w:rPrChange>
          </w:rPr>
          <w:t>.</w:t>
        </w:r>
      </w:ins>
    </w:p>
    <w:p w14:paraId="7E5FA301" w14:textId="1BB59124" w:rsidR="00ED6434" w:rsidRPr="00ED6434" w:rsidRDefault="00ED6434" w:rsidP="00ED6434">
      <w:pPr>
        <w:bidi/>
        <w:jc w:val="right"/>
        <w:rPr>
          <w:ins w:id="519" w:author="ASUS" w:date="2024-12-05T16:39:00Z"/>
          <w:rFonts w:cs="B Morvarid"/>
          <w:color w:val="FF0000"/>
          <w:sz w:val="40"/>
          <w:szCs w:val="40"/>
          <w:lang w:bidi="fa-IR"/>
        </w:rPr>
      </w:pPr>
      <w:ins w:id="520" w:author="ASUS" w:date="2024-12-05T16:39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  <w:r w:rsidRPr="00ED6434">
          <w:rPr>
            <w:rFonts w:cs="B Morvarid"/>
            <w:color w:val="FF0000"/>
            <w:sz w:val="40"/>
            <w:szCs w:val="40"/>
            <w:rtl/>
          </w:rPr>
          <w:t xml:space="preserve">در خط زیر سن کاربر را بعلاوه </w:t>
        </w:r>
      </w:ins>
      <w:ins w:id="521" w:author="ASUS" w:date="2024-12-05T16:40:00Z" w16du:dateUtc="2024-12-05T13:10:00Z">
        <w:r w:rsidRPr="00B86D2E">
          <w:rPr>
            <w:rFonts w:asciiTheme="minorBidi" w:hAnsiTheme="minorBidi"/>
            <w:color w:val="FF0000"/>
            <w:sz w:val="40"/>
            <w:szCs w:val="40"/>
            <w:lang w:bidi="fa-IR"/>
          </w:rPr>
          <w:t>2</w:t>
        </w:r>
      </w:ins>
      <w:ins w:id="522" w:author="ASUS" w:date="2024-12-05T16:39:00Z">
        <w:r w:rsidRPr="00ED6434">
          <w:rPr>
            <w:rFonts w:cs="B Morvarid"/>
            <w:color w:val="FF0000"/>
            <w:sz w:val="40"/>
            <w:szCs w:val="40"/>
            <w:rtl/>
          </w:rPr>
          <w:t xml:space="preserve"> میکنیم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 """</w:t>
        </w:r>
      </w:ins>
    </w:p>
    <w:p w14:paraId="5DC6EBFF" w14:textId="3595FE4D" w:rsidR="00ED6434" w:rsidRPr="00ED6434" w:rsidRDefault="00ED6434" w:rsidP="00ED6434">
      <w:pPr>
        <w:bidi/>
        <w:jc w:val="right"/>
        <w:rPr>
          <w:ins w:id="523" w:author="ASUS" w:date="2024-12-05T16:29:00Z" w16du:dateUtc="2024-12-05T12:59:00Z"/>
          <w:rFonts w:cs="Calibri"/>
          <w:sz w:val="40"/>
          <w:szCs w:val="40"/>
          <w:rtl/>
          <w:lang w:bidi="fa-IR"/>
          <w:rPrChange w:id="524" w:author="ASUS" w:date="2024-12-05T16:40:00Z" w16du:dateUtc="2024-12-05T13:10:00Z">
            <w:rPr>
              <w:ins w:id="525" w:author="ASUS" w:date="2024-12-05T16:29:00Z" w16du:dateUtc="2024-12-05T12:59:00Z"/>
              <w:rFonts w:cs="Calibri"/>
              <w:b/>
              <w:bCs/>
              <w:color w:val="FF0000"/>
              <w:sz w:val="40"/>
              <w:szCs w:val="40"/>
              <w:rtl/>
              <w:lang w:bidi="fa-IR"/>
            </w:rPr>
          </w:rPrChange>
        </w:rPr>
      </w:pPr>
      <w:ins w:id="526" w:author="ASUS" w:date="2024-12-05T16:38:00Z" w16du:dateUtc="2024-12-05T13:08:00Z">
        <w:r>
          <w:rPr>
            <w:rFonts w:cs="Calibri"/>
            <w:sz w:val="40"/>
            <w:szCs w:val="40"/>
            <w:lang w:bidi="fa-IR"/>
          </w:rPr>
          <w:t>a</w:t>
        </w:r>
      </w:ins>
      <w:ins w:id="527" w:author="ASUS" w:date="2024-12-05T16:29:00Z" w16du:dateUtc="2024-12-05T12:59:00Z">
        <w:r w:rsidR="006E2888" w:rsidRPr="00ED6434">
          <w:rPr>
            <w:rFonts w:cs="Calibri"/>
            <w:sz w:val="40"/>
            <w:szCs w:val="40"/>
            <w:lang w:bidi="fa-IR"/>
            <w:rPrChange w:id="528" w:author="ASUS" w:date="2024-12-05T16:38:00Z" w16du:dateUtc="2024-12-05T13:08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ge</w:t>
        </w:r>
        <w:r w:rsidR="006E2888" w:rsidRPr="00E477E7">
          <w:rPr>
            <w:rFonts w:cs="Calibri"/>
            <w:b/>
            <w:bCs/>
            <w:sz w:val="40"/>
            <w:szCs w:val="40"/>
            <w:lang w:bidi="fa-IR"/>
          </w:rPr>
          <w:t xml:space="preserve"> </w:t>
        </w:r>
        <w:r w:rsidR="006E2888" w:rsidRPr="00E477E7">
          <w:rPr>
            <w:rFonts w:cs="Calibri"/>
            <w:b/>
            <w:bCs/>
            <w:color w:val="FF0000"/>
            <w:sz w:val="40"/>
            <w:szCs w:val="40"/>
            <w:lang w:bidi="fa-IR"/>
          </w:rPr>
          <w:t xml:space="preserve">= </w:t>
        </w:r>
        <w:r w:rsidR="006E2888" w:rsidRPr="00ED6434">
          <w:rPr>
            <w:rFonts w:cs="Calibri"/>
            <w:sz w:val="40"/>
            <w:szCs w:val="40"/>
            <w:lang w:bidi="fa-IR"/>
            <w:rPrChange w:id="529" w:author="ASUS" w:date="2024-12-05T16:38:00Z" w16du:dateUtc="2024-12-05T13:08:00Z">
              <w:rPr>
                <w:rFonts w:cs="Calibri"/>
                <w:b/>
                <w:bCs/>
                <w:sz w:val="40"/>
                <w:szCs w:val="40"/>
                <w:lang w:bidi="fa-IR"/>
              </w:rPr>
            </w:rPrChange>
          </w:rPr>
          <w:t>25</w:t>
        </w:r>
      </w:ins>
    </w:p>
    <w:p w14:paraId="3D74272A" w14:textId="77777777" w:rsidR="006E2888" w:rsidRDefault="006E2888">
      <w:pPr>
        <w:bidi/>
        <w:rPr>
          <w:ins w:id="530" w:author="ASUS" w:date="2024-12-05T16:29:00Z" w16du:dateUtc="2024-12-05T12:59:00Z"/>
          <w:rFonts w:cs="B Morvarid"/>
          <w:b/>
          <w:bCs/>
          <w:color w:val="FF0000"/>
          <w:sz w:val="56"/>
          <w:szCs w:val="56"/>
          <w:rtl/>
          <w:lang w:bidi="fa-IR"/>
        </w:rPr>
        <w:pPrChange w:id="531" w:author="ASUS" w:date="2024-12-05T16:40:00Z" w16du:dateUtc="2024-12-05T13:10:00Z">
          <w:pPr>
            <w:bidi/>
            <w:jc w:val="center"/>
          </w:pPr>
        </w:pPrChange>
      </w:pPr>
      <w:ins w:id="532" w:author="ASUS" w:date="2024-12-05T16:29:00Z" w16du:dateUtc="2024-12-05T12:59:00Z">
        <w:r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تفاوت استرینگ و داک استرینگ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533" w:author="ASUS" w:date="2024-12-05T16:42:00Z" w16du:dateUtc="2024-12-05T13:12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</w:ins>
    </w:p>
    <w:p w14:paraId="60CE9448" w14:textId="077C00E4" w:rsidR="006E2888" w:rsidRPr="00ED6434" w:rsidRDefault="006E2888">
      <w:pPr>
        <w:bidi/>
        <w:rPr>
          <w:ins w:id="534" w:author="ASUS" w:date="2024-12-05T16:29:00Z" w16du:dateUtc="2024-12-05T12:59:00Z"/>
          <w:rFonts w:cs="B Morvarid"/>
          <w:sz w:val="40"/>
          <w:szCs w:val="40"/>
          <w:rtl/>
          <w:lang w:bidi="fa-IR"/>
          <w:rPrChange w:id="535" w:author="ASUS" w:date="2024-12-05T16:41:00Z" w16du:dateUtc="2024-12-05T13:11:00Z">
            <w:rPr>
              <w:ins w:id="536" w:author="ASUS" w:date="2024-12-05T16:29:00Z" w16du:dateUtc="2024-12-05T12:59:00Z"/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  <w:pPrChange w:id="537" w:author="ASUS" w:date="2024-12-05T16:41:00Z" w16du:dateUtc="2024-12-05T13:11:00Z">
          <w:pPr>
            <w:bidi/>
            <w:jc w:val="right"/>
          </w:pPr>
        </w:pPrChange>
      </w:pPr>
      <w:ins w:id="538" w:author="ASUS" w:date="2024-12-05T16:29:00Z" w16du:dateUtc="2024-12-05T12:59:00Z">
        <w:r>
          <w:rPr>
            <w:rFonts w:cs="B Morvarid" w:hint="cs"/>
            <w:sz w:val="40"/>
            <w:szCs w:val="40"/>
            <w:rtl/>
            <w:lang w:bidi="fa-IR"/>
          </w:rPr>
          <w:t>داک استرینگ به صورت مستقل تعریف میشود و استرینگ در متغیر ذخیره میشود</w:t>
        </w:r>
      </w:ins>
      <w:ins w:id="539" w:author="ASUS" w:date="2024-12-05T16:42:00Z" w16du:dateUtc="2024-12-05T13:12:00Z">
        <w:r w:rsidR="00ED6434" w:rsidRPr="00344781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701B7003" w14:textId="79F29B14" w:rsidR="006E2888" w:rsidRPr="00406D68" w:rsidRDefault="00ED6434" w:rsidP="006E2888">
      <w:pPr>
        <w:bidi/>
        <w:jc w:val="right"/>
        <w:rPr>
          <w:ins w:id="540" w:author="ASUS" w:date="2024-12-05T16:29:00Z" w16du:dateUtc="2024-12-05T12:59:00Z"/>
          <w:rFonts w:cs="B Morvarid"/>
          <w:b/>
          <w:bCs/>
          <w:color w:val="FF0000"/>
          <w:sz w:val="40"/>
          <w:szCs w:val="40"/>
          <w:rtl/>
          <w:lang w:bidi="fa-IR"/>
        </w:rPr>
      </w:pPr>
      <w:ins w:id="541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</w:ins>
      <w:ins w:id="542" w:author="ASUS" w:date="2024-12-05T16:29:00Z" w16du:dateUtc="2024-12-05T12:59:00Z">
        <w:r w:rsidR="006E2888">
          <w:rPr>
            <w:rFonts w:cs="B Morvarid"/>
            <w:b/>
            <w:bCs/>
            <w:color w:val="FF0000"/>
            <w:sz w:val="40"/>
            <w:szCs w:val="40"/>
            <w:lang w:bidi="fa-IR"/>
          </w:rPr>
          <w:t xml:space="preserve">  </w:t>
        </w:r>
        <w:r w:rsidR="006E2888" w:rsidRPr="00ED6434">
          <w:rPr>
            <w:rFonts w:cs="B Morvarid"/>
            <w:color w:val="385623" w:themeColor="accent6" w:themeShade="80"/>
            <w:sz w:val="40"/>
            <w:szCs w:val="40"/>
            <w:lang w:bidi="fa-IR"/>
            <w:rPrChange w:id="543" w:author="ASUS" w:date="2024-12-05T16:41:00Z" w16du:dateUtc="2024-12-05T13:11:00Z">
              <w:rPr>
                <w:rFonts w:cs="B Morvarid"/>
                <w:b/>
                <w:bCs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#DokString</w:t>
        </w:r>
        <w:r w:rsidR="006E2888" w:rsidRPr="00406D68">
          <w:rPr>
            <w:rFonts w:cs="B Morvarid" w:hint="cs"/>
            <w:b/>
            <w:bCs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="006E2888"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در خط زیر سن کاربر را ذخیره میکنیم</w:t>
        </w:r>
      </w:ins>
      <w:ins w:id="544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>"""</w:t>
        </w:r>
      </w:ins>
    </w:p>
    <w:p w14:paraId="67A50578" w14:textId="761149B9" w:rsidR="006E2888" w:rsidRDefault="00ED6434" w:rsidP="006E2888">
      <w:pPr>
        <w:bidi/>
        <w:jc w:val="right"/>
        <w:rPr>
          <w:ins w:id="545" w:author="ASUS" w:date="2024-12-05T16:29:00Z" w16du:dateUtc="2024-12-05T12:59:00Z"/>
          <w:rFonts w:cs="B Morvarid"/>
          <w:b/>
          <w:bCs/>
          <w:color w:val="FF0000"/>
          <w:sz w:val="56"/>
          <w:szCs w:val="56"/>
          <w:rtl/>
          <w:lang w:bidi="fa-IR"/>
        </w:rPr>
      </w:pPr>
      <w:ins w:id="546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</w:ins>
      <w:ins w:id="547" w:author="ASUS" w:date="2024-12-05T16:29:00Z" w16du:dateUtc="2024-12-05T12:59:00Z">
        <w:r w:rsidR="006E2888">
          <w:rPr>
            <w:rFonts w:cs="B Morvarid"/>
            <w:b/>
            <w:bCs/>
            <w:color w:val="FF0000"/>
            <w:sz w:val="40"/>
            <w:szCs w:val="40"/>
            <w:lang w:bidi="fa-IR"/>
          </w:rPr>
          <w:t xml:space="preserve">  </w:t>
        </w:r>
        <w:r w:rsidR="006E2888" w:rsidRPr="00ED6434">
          <w:rPr>
            <w:rFonts w:cs="B Morvarid"/>
            <w:color w:val="385623" w:themeColor="accent6" w:themeShade="80"/>
            <w:sz w:val="40"/>
            <w:szCs w:val="40"/>
            <w:lang w:bidi="fa-IR"/>
            <w:rPrChange w:id="548" w:author="ASUS" w:date="2024-12-05T16:41:00Z" w16du:dateUtc="2024-12-05T13:11:00Z">
              <w:rPr>
                <w:rFonts w:cs="B Morvarid"/>
                <w:b/>
                <w:bCs/>
                <w:color w:val="385623" w:themeColor="accent6" w:themeShade="80"/>
                <w:sz w:val="40"/>
                <w:szCs w:val="40"/>
                <w:lang w:bidi="fa-IR"/>
              </w:rPr>
            </w:rPrChange>
          </w:rPr>
          <w:t>#String</w:t>
        </w:r>
        <w:r w:rsidR="006E2888"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در خط زیر سن کاربر را ذخیره میکنیم</w:t>
        </w:r>
      </w:ins>
      <w:ins w:id="549" w:author="ASUS" w:date="2024-12-05T16:41:00Z" w16du:dateUtc="2024-12-05T13:11:00Z">
        <w:r w:rsidRPr="00ED6434">
          <w:rPr>
            <w:rFonts w:cs="B Morvarid"/>
            <w:color w:val="FF0000"/>
            <w:sz w:val="40"/>
            <w:szCs w:val="40"/>
            <w:lang w:bidi="fa-IR"/>
          </w:rPr>
          <w:t xml:space="preserve">""" </w:t>
        </w:r>
      </w:ins>
      <w:ins w:id="550" w:author="ASUS" w:date="2024-12-05T16:29:00Z" w16du:dateUtc="2024-12-05T12:59:00Z">
        <w:r w:rsidR="006E288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 xml:space="preserve">  </w:t>
        </w:r>
      </w:ins>
      <w:ins w:id="551" w:author="ASUS" w:date="2024-12-05T16:41:00Z" w16du:dateUtc="2024-12-05T13:11:00Z">
        <w:r>
          <w:rPr>
            <w:rFonts w:cs="B Morvarid"/>
            <w:sz w:val="40"/>
            <w:szCs w:val="40"/>
            <w:lang w:bidi="fa-IR"/>
          </w:rPr>
          <w:t>a</w:t>
        </w:r>
      </w:ins>
      <w:ins w:id="552" w:author="ASUS" w:date="2024-12-05T16:29:00Z" w16du:dateUtc="2024-12-05T12:59:00Z">
        <w:r w:rsidR="006E2888">
          <w:rPr>
            <w:rFonts w:cs="B Morvarid"/>
            <w:b/>
            <w:bCs/>
            <w:color w:val="FF0000"/>
            <w:sz w:val="40"/>
            <w:szCs w:val="40"/>
            <w:lang w:bidi="fa-IR"/>
          </w:rPr>
          <w:t xml:space="preserve"> =</w:t>
        </w:r>
        <w:r w:rsidR="006E288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 xml:space="preserve"> </w:t>
        </w:r>
      </w:ins>
    </w:p>
    <w:p w14:paraId="44A6CEEF" w14:textId="77777777" w:rsidR="00ED6434" w:rsidRDefault="00ED6434" w:rsidP="00ED6434">
      <w:pPr>
        <w:spacing w:line="276" w:lineRule="auto"/>
        <w:jc w:val="right"/>
        <w:rPr>
          <w:ins w:id="553" w:author="ASUS" w:date="2024-12-05T16:41:00Z" w16du:dateUtc="2024-12-05T13:11:00Z"/>
          <w:rFonts w:cs="Calibri"/>
          <w:b/>
          <w:bCs/>
          <w:color w:val="FF0000"/>
          <w:sz w:val="40"/>
          <w:szCs w:val="40"/>
          <w:rtl/>
          <w:lang w:bidi="fa-IR"/>
        </w:rPr>
      </w:pPr>
      <w:ins w:id="554" w:author="ASUS" w:date="2024-12-05T16:41:00Z" w16du:dateUtc="2024-12-05T13:11:00Z">
        <w:r>
          <w:rPr>
            <w:rFonts w:cs="Calibri" w:hint="cs"/>
            <w:b/>
            <w:bCs/>
            <w:color w:val="FF0000"/>
            <w:sz w:val="40"/>
            <w:szCs w:val="40"/>
            <w:rtl/>
            <w:lang w:bidi="fa-IR"/>
          </w:rPr>
          <w:t>----------------------------------------------------------------------------</w:t>
        </w:r>
      </w:ins>
    </w:p>
    <w:p w14:paraId="4C038F18" w14:textId="77777777" w:rsidR="00ED6434" w:rsidRDefault="00ED6434">
      <w:pPr>
        <w:bidi/>
        <w:rPr>
          <w:ins w:id="555" w:author="ASUS" w:date="2024-12-05T16:42:00Z" w16du:dateUtc="2024-12-05T13:12:00Z"/>
          <w:rFonts w:cs="B Morvarid"/>
          <w:b/>
          <w:bCs/>
          <w:color w:val="FF0000"/>
          <w:sz w:val="56"/>
          <w:szCs w:val="56"/>
          <w:rtl/>
          <w:lang w:bidi="fa-IR"/>
        </w:rPr>
        <w:pPrChange w:id="556" w:author="ASUS" w:date="2024-12-05T16:42:00Z" w16du:dateUtc="2024-12-05T13:12:00Z">
          <w:pPr>
            <w:bidi/>
            <w:jc w:val="center"/>
          </w:pPr>
        </w:pPrChange>
      </w:pPr>
      <w:ins w:id="557" w:author="ASUS" w:date="2024-12-05T16:42:00Z" w16du:dateUtc="2024-12-05T13:12:00Z">
        <w:r w:rsidRPr="00406D68">
          <w:rPr>
            <w:rFonts w:cs="B Morvarid" w:hint="cs"/>
            <w:b/>
            <w:bCs/>
            <w:color w:val="FF0000"/>
            <w:sz w:val="40"/>
            <w:szCs w:val="40"/>
            <w:rtl/>
            <w:lang w:bidi="fa-IR"/>
          </w:rPr>
          <w:t>خط فیزیکی و منطقی</w:t>
        </w:r>
        <w:r w:rsidRPr="00ED6434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558" w:author="ASUS" w:date="2024-12-05T16:43:00Z" w16du:dateUtc="2024-12-05T13:13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</w:ins>
    </w:p>
    <w:p w14:paraId="3F957A17" w14:textId="49DFA552" w:rsidR="00ED6434" w:rsidRDefault="00ED6434" w:rsidP="00ED6434">
      <w:pPr>
        <w:bidi/>
        <w:rPr>
          <w:ins w:id="559" w:author="ASUS" w:date="2024-12-05T16:42:00Z" w16du:dateUtc="2024-12-05T13:12:00Z"/>
          <w:rFonts w:cs="B Morvarid"/>
          <w:sz w:val="40"/>
          <w:szCs w:val="40"/>
          <w:lang w:bidi="fa-IR"/>
        </w:rPr>
      </w:pPr>
      <w:ins w:id="560" w:author="ASUS" w:date="2024-12-05T16:42:00Z" w16du:dateUtc="2024-12-05T13:12:00Z"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561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خط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562" w:author="ASUS" w:date="2024-12-05T16:42:00Z" w16du:dateUtc="2024-12-05T13:12:00Z">
              <w:rPr>
                <w:rFonts w:cs="B Morvarid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563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ف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564" w:author="ASUS" w:date="2024-12-05T16:42:00Z" w16du:dateUtc="2024-12-05T13:12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565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ز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566" w:author="ASUS" w:date="2024-12-05T16:42:00Z" w16du:dateUtc="2024-12-05T13:12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567" w:author="ASUS" w:date="2024-12-05T16:42:00Z" w16du:dateUtc="2024-12-05T13:12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ک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568" w:author="ASUS" w:date="2024-12-05T16:42:00Z" w16du:dateUtc="2024-12-05T13:12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569" w:author="ASUS" w:date="2024-12-05T16:43:00Z" w16du:dateUtc="2024-12-05T13:13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>
          <w:rPr>
            <w:rFonts w:cs="B Morvarid" w:hint="cs"/>
            <w:sz w:val="40"/>
            <w:szCs w:val="40"/>
            <w:rtl/>
            <w:lang w:bidi="fa-IR"/>
          </w:rPr>
          <w:t>بر اساس خطوط نوشته شده و از دید بصری است</w:t>
        </w:r>
      </w:ins>
      <w:ins w:id="570" w:author="ASUS" w:date="2024-12-05T16:43:00Z" w16du:dateUtc="2024-12-05T13:13:00Z">
        <w:r w:rsidRPr="00344781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64798D2F" w14:textId="17042DF9" w:rsidR="00ED6434" w:rsidRDefault="00ED6434" w:rsidP="00ED6434">
      <w:pPr>
        <w:bidi/>
        <w:rPr>
          <w:ins w:id="571" w:author="ASUS" w:date="2024-12-05T16:42:00Z" w16du:dateUtc="2024-12-05T13:12:00Z"/>
          <w:rFonts w:cs="B Morvarid"/>
          <w:sz w:val="40"/>
          <w:szCs w:val="40"/>
          <w:rtl/>
          <w:lang w:bidi="fa-IR"/>
        </w:rPr>
      </w:pPr>
      <w:ins w:id="572" w:author="ASUS" w:date="2024-12-05T16:42:00Z" w16du:dateUtc="2024-12-05T13:12:00Z"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573" w:author="ASUS" w:date="2024-12-05T16:43:00Z" w16du:dateUtc="2024-12-05T13:13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خط</w:t>
        </w:r>
        <w:r w:rsidRPr="00ED6434">
          <w:rPr>
            <w:rFonts w:cs="B Morvarid"/>
            <w:color w:val="FF0000"/>
            <w:sz w:val="40"/>
            <w:szCs w:val="40"/>
            <w:rtl/>
            <w:lang w:bidi="fa-IR"/>
            <w:rPrChange w:id="574" w:author="ASUS" w:date="2024-12-05T16:43:00Z" w16du:dateUtc="2024-12-05T13:13:00Z">
              <w:rPr>
                <w:rFonts w:cs="B Morvarid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ED6434">
          <w:rPr>
            <w:rFonts w:cs="B Morvarid" w:hint="eastAsia"/>
            <w:color w:val="FF0000"/>
            <w:sz w:val="40"/>
            <w:szCs w:val="40"/>
            <w:rtl/>
            <w:lang w:bidi="fa-IR"/>
            <w:rPrChange w:id="575" w:author="ASUS" w:date="2024-12-05T16:43:00Z" w16du:dateUtc="2024-12-05T13:13:00Z">
              <w:rPr>
                <w:rFonts w:cs="B Morvarid" w:hint="eastAsia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منطق</w:t>
        </w:r>
        <w:r w:rsidRPr="00ED6434">
          <w:rPr>
            <w:rFonts w:cs="B Morvarid" w:hint="cs"/>
            <w:color w:val="FF0000"/>
            <w:sz w:val="40"/>
            <w:szCs w:val="40"/>
            <w:rtl/>
            <w:lang w:bidi="fa-IR"/>
            <w:rPrChange w:id="576" w:author="ASUS" w:date="2024-12-05T16:43:00Z" w16du:dateUtc="2024-12-05T13:13:00Z">
              <w:rPr>
                <w:rFonts w:cs="B Morvarid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ی</w:t>
        </w:r>
        <w:r w:rsidRPr="00ED6434">
          <w:rPr>
            <w:rFonts w:cs="B Morvarid"/>
            <w:b/>
            <w:bCs/>
            <w:color w:val="FF0000"/>
            <w:sz w:val="40"/>
            <w:szCs w:val="40"/>
            <w:rtl/>
            <w:lang w:bidi="fa-IR"/>
            <w:rPrChange w:id="577" w:author="ASUS" w:date="2024-12-05T16:43:00Z" w16du:dateUtc="2024-12-05T13:13:00Z">
              <w:rPr>
                <w:rFonts w:cs="B Morvarid"/>
                <w:b/>
                <w:bCs/>
                <w:color w:val="FF0000"/>
                <w:sz w:val="56"/>
                <w:szCs w:val="56"/>
                <w:rtl/>
                <w:lang w:bidi="fa-IR"/>
              </w:rPr>
            </w:rPrChange>
          </w:rPr>
          <w:t>:</w:t>
        </w:r>
        <w:r w:rsidRPr="00331968">
          <w:rPr>
            <w:rFonts w:cs="B Morvarid" w:hint="cs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بر اساس دستور های نوشته شده و از دید مفسر است</w:t>
        </w:r>
      </w:ins>
      <w:ins w:id="578" w:author="ASUS" w:date="2024-12-05T16:43:00Z" w16du:dateUtc="2024-12-05T13:13:00Z">
        <w:r w:rsidRPr="00344781">
          <w:rPr>
            <w:rFonts w:cs="B Morvarid" w:hint="cs"/>
            <w:color w:val="FF0000"/>
            <w:sz w:val="40"/>
            <w:szCs w:val="40"/>
            <w:rtl/>
            <w:lang w:bidi="fa-IR"/>
          </w:rPr>
          <w:t>.</w:t>
        </w:r>
      </w:ins>
    </w:p>
    <w:p w14:paraId="095E9C07" w14:textId="43EB4153" w:rsidR="00E441D2" w:rsidRDefault="00E441D2" w:rsidP="00E441D2">
      <w:pPr>
        <w:bidi/>
        <w:rPr>
          <w:ins w:id="579" w:author="alireza sayad" w:date="2025-02-10T18:05:00Z" w16du:dateUtc="2025-02-10T14:35:00Z"/>
          <w:rFonts w:cs="B Morvarid"/>
          <w:sz w:val="40"/>
          <w:szCs w:val="40"/>
          <w:lang w:bidi="fa-IR"/>
        </w:rPr>
      </w:pPr>
      <w:ins w:id="580" w:author="alireza sayad" w:date="2025-02-10T18:05:00Z" w16du:dateUtc="2025-02-10T14:35:00Z">
        <w:r w:rsidRPr="008D458A">
          <w:rPr>
            <w:rFonts w:cs="B Morvarid" w:hint="cs"/>
            <w:sz w:val="40"/>
            <w:szCs w:val="40"/>
            <w:rtl/>
            <w:lang w:bidi="fa-IR"/>
          </w:rPr>
          <w:t xml:space="preserve">خطوط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منطقی را میتوان با </w:t>
        </w:r>
      </w:ins>
      <w:ins w:id="581" w:author="alireza sayad" w:date="2025-02-10T18:10:00Z" w16du:dateUtc="2025-02-10T14:40:00Z">
        <w:r>
          <w:rPr>
            <w:rFonts w:cs="B Morvarid"/>
            <w:color w:val="FF0000"/>
            <w:sz w:val="40"/>
            <w:szCs w:val="40"/>
            <w:lang w:bidi="fa-IR"/>
          </w:rPr>
          <w:t>\</w:t>
        </w:r>
      </w:ins>
      <w:ins w:id="582" w:author="alireza sayad" w:date="2025-02-10T18:05:00Z" w16du:dateUtc="2025-02-10T14:35:00Z">
        <w:r w:rsidRPr="008D458A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در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چند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 خط فیزیکی نوشت</w:t>
        </w:r>
      </w:ins>
    </w:p>
    <w:p w14:paraId="6311F818" w14:textId="2A7FF173" w:rsidR="00ED6434" w:rsidRPr="008D458A" w:rsidDel="00E441D2" w:rsidRDefault="00ED6434" w:rsidP="00ED6434">
      <w:pPr>
        <w:bidi/>
        <w:rPr>
          <w:ins w:id="583" w:author="ASUS" w:date="2024-12-05T16:43:00Z" w16du:dateUtc="2024-12-05T13:13:00Z"/>
          <w:del w:id="584" w:author="alireza sayad" w:date="2025-02-10T18:05:00Z" w16du:dateUtc="2025-02-10T14:35:00Z"/>
          <w:rFonts w:cs="B Morvarid"/>
          <w:sz w:val="40"/>
          <w:szCs w:val="40"/>
          <w:rtl/>
          <w:lang w:bidi="fa-IR"/>
        </w:rPr>
      </w:pPr>
      <w:ins w:id="585" w:author="ASUS" w:date="2024-12-05T16:43:00Z" w16du:dateUtc="2024-12-05T13:13:00Z">
        <w:del w:id="586" w:author="alireza sayad" w:date="2025-02-10T18:05:00Z" w16du:dateUtc="2025-02-10T14:35:00Z">
          <w:r w:rsidDel="00E441D2">
            <w:rPr>
              <w:rFonts w:cs="B Morvarid" w:hint="cs"/>
              <w:sz w:val="40"/>
              <w:szCs w:val="40"/>
              <w:rtl/>
              <w:lang w:bidi="fa-IR"/>
            </w:rPr>
            <w:delText xml:space="preserve">خطوط منطقی با </w:delText>
          </w:r>
          <w:r w:rsidRPr="008D458A" w:rsidDel="00E441D2">
            <w:rPr>
              <w:rFonts w:cs="Calibri"/>
              <w:color w:val="FF0000"/>
              <w:sz w:val="40"/>
              <w:szCs w:val="40"/>
              <w:lang w:bidi="fa-IR"/>
            </w:rPr>
            <w:delText>\</w:delText>
          </w:r>
          <w:r w:rsidDel="00E441D2">
            <w:rPr>
              <w:rFonts w:cs="Calibri" w:hint="cs"/>
              <w:color w:val="FF0000"/>
              <w:sz w:val="40"/>
              <w:szCs w:val="40"/>
              <w:rtl/>
              <w:lang w:bidi="fa-IR"/>
            </w:rPr>
            <w:delText xml:space="preserve"> </w:delText>
          </w:r>
          <w:r w:rsidRPr="008D458A" w:rsidDel="00E441D2">
            <w:rPr>
              <w:rFonts w:cs="B Morvarid" w:hint="cs"/>
              <w:sz w:val="40"/>
              <w:szCs w:val="40"/>
              <w:rtl/>
              <w:lang w:bidi="fa-IR"/>
            </w:rPr>
            <w:delText>شکسته میشوند</w:delText>
          </w:r>
        </w:del>
      </w:ins>
    </w:p>
    <w:p w14:paraId="0EB470EF" w14:textId="32205267" w:rsidR="00EF0654" w:rsidRDefault="00ED6434" w:rsidP="00EF0654">
      <w:pPr>
        <w:bidi/>
        <w:rPr>
          <w:ins w:id="587" w:author="alireza sayad" w:date="2025-02-10T18:05:00Z" w16du:dateUtc="2025-02-10T14:35:00Z"/>
          <w:rFonts w:cs="B Morvarid"/>
          <w:sz w:val="40"/>
          <w:szCs w:val="40"/>
          <w:rtl/>
          <w:lang w:bidi="fa-IR"/>
        </w:rPr>
      </w:pPr>
      <w:ins w:id="588" w:author="ASUS" w:date="2024-12-05T16:43:00Z" w16du:dateUtc="2024-12-05T13:13:00Z">
        <w:r w:rsidRPr="008D458A">
          <w:rPr>
            <w:rFonts w:cs="B Morvarid" w:hint="cs"/>
            <w:sz w:val="40"/>
            <w:szCs w:val="40"/>
            <w:rtl/>
            <w:lang w:bidi="fa-IR"/>
          </w:rPr>
          <w:t xml:space="preserve">خطوط </w:t>
        </w:r>
        <w:r>
          <w:rPr>
            <w:rFonts w:cs="B Morvarid" w:hint="cs"/>
            <w:sz w:val="40"/>
            <w:szCs w:val="40"/>
            <w:rtl/>
            <w:lang w:bidi="fa-IR"/>
          </w:rPr>
          <w:t xml:space="preserve">منطقی را میتوان با </w:t>
        </w:r>
        <w:r w:rsidRPr="004B4279">
          <w:rPr>
            <w:rFonts w:cs="B Morvarid"/>
            <w:color w:val="FF0000"/>
            <w:sz w:val="56"/>
            <w:szCs w:val="56"/>
            <w:lang w:bidi="fa-IR"/>
          </w:rPr>
          <w:t>;</w:t>
        </w:r>
        <w:r w:rsidRPr="008D458A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sz w:val="40"/>
            <w:szCs w:val="40"/>
            <w:rtl/>
            <w:lang w:bidi="fa-IR"/>
          </w:rPr>
          <w:t>در یک خط</w:t>
        </w:r>
      </w:ins>
      <w:ins w:id="589" w:author="alireza sayad" w:date="2025-02-10T18:04:00Z" w16du:dateUtc="2025-02-10T14:34:00Z">
        <w:r w:rsidR="00E441D2">
          <w:rPr>
            <w:rFonts w:cs="B Morvarid" w:hint="cs"/>
            <w:sz w:val="40"/>
            <w:szCs w:val="40"/>
            <w:rtl/>
            <w:lang w:bidi="fa-IR"/>
          </w:rPr>
          <w:t xml:space="preserve"> فیزیکی</w:t>
        </w:r>
      </w:ins>
      <w:ins w:id="590" w:author="ASUS" w:date="2024-12-05T16:43:00Z" w16du:dateUtc="2024-12-05T13:13:00Z">
        <w:r>
          <w:rPr>
            <w:rFonts w:cs="B Morvarid" w:hint="cs"/>
            <w:sz w:val="40"/>
            <w:szCs w:val="40"/>
            <w:rtl/>
            <w:lang w:bidi="fa-IR"/>
          </w:rPr>
          <w:t xml:space="preserve"> نوشت</w:t>
        </w:r>
      </w:ins>
    </w:p>
    <w:p w14:paraId="14D61A74" w14:textId="7BD533D6" w:rsidR="00E441D2" w:rsidRDefault="00E441D2" w:rsidP="00E441D2">
      <w:pPr>
        <w:rPr>
          <w:ins w:id="591" w:author="ASUS" w:date="2024-12-05T16:45:00Z" w16du:dateUtc="2024-12-05T13:15:00Z"/>
          <w:rFonts w:cs="B Morvarid"/>
          <w:sz w:val="40"/>
          <w:szCs w:val="40"/>
          <w:lang w:bidi="fa-IR"/>
        </w:rPr>
        <w:pPrChange w:id="592" w:author="alireza sayad" w:date="2025-02-10T18:06:00Z" w16du:dateUtc="2025-02-10T14:36:00Z">
          <w:pPr>
            <w:bidi/>
          </w:pPr>
        </w:pPrChange>
      </w:pPr>
      <w:ins w:id="593" w:author="alireza sayad" w:date="2025-02-10T18:05:00Z" w16du:dateUtc="2025-02-10T14:35:00Z">
        <w:r w:rsidRPr="00590044">
          <w:rPr>
            <w:rFonts w:cs="Calibri"/>
            <w:color w:val="385623" w:themeColor="accent6" w:themeShade="80"/>
            <w:sz w:val="40"/>
            <w:szCs w:val="40"/>
            <w:lang w:bidi="fa-IR"/>
          </w:rPr>
          <w:lastRenderedPageBreak/>
          <w:t>#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ف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ز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و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منطق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</w:ins>
    </w:p>
    <w:p w14:paraId="2C6C3933" w14:textId="36D98D3C" w:rsidR="00EF0654" w:rsidRDefault="00EF0654" w:rsidP="00EF0654">
      <w:pPr>
        <w:rPr>
          <w:ins w:id="594" w:author="ASUS" w:date="2024-12-05T16:52:00Z" w16du:dateUtc="2024-12-05T13:22:00Z"/>
          <w:rFonts w:cs="B Morvarid"/>
          <w:color w:val="385623" w:themeColor="accent6" w:themeShade="80"/>
          <w:sz w:val="40"/>
          <w:szCs w:val="40"/>
          <w:lang w:bidi="fa-IR"/>
        </w:rPr>
      </w:pPr>
      <w:ins w:id="595" w:author="ASUS" w:date="2024-12-05T16:45:00Z" w16du:dateUtc="2024-12-05T13:15:00Z">
        <w:r>
          <w:rPr>
            <w:rFonts w:cs="B Morvarid"/>
            <w:sz w:val="40"/>
            <w:szCs w:val="40"/>
            <w:lang w:bidi="fa-IR"/>
          </w:rPr>
          <w:t xml:space="preserve">a 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596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=</w:t>
        </w:r>
        <w:r>
          <w:rPr>
            <w:rFonts w:cs="B Morvarid"/>
            <w:sz w:val="40"/>
            <w:szCs w:val="40"/>
            <w:lang w:bidi="fa-IR"/>
          </w:rPr>
          <w:t xml:space="preserve"> 20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597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+</w:t>
        </w:r>
        <w:r>
          <w:rPr>
            <w:rFonts w:cs="B Morvarid"/>
            <w:sz w:val="40"/>
            <w:szCs w:val="40"/>
            <w:lang w:bidi="fa-IR"/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598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-</w:t>
        </w:r>
        <w:r>
          <w:rPr>
            <w:rFonts w:cs="B Morvarid"/>
            <w:sz w:val="40"/>
            <w:szCs w:val="40"/>
            <w:lang w:bidi="fa-IR"/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599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-</w:t>
        </w:r>
        <w:r>
          <w:rPr>
            <w:rFonts w:cs="B Morvarid"/>
            <w:sz w:val="40"/>
            <w:szCs w:val="40"/>
            <w:lang w:bidi="fa-IR"/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600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*</w:t>
        </w:r>
        <w:r>
          <w:rPr>
            <w:rFonts w:cs="B Morvarid"/>
            <w:sz w:val="40"/>
            <w:szCs w:val="40"/>
            <w:lang w:bidi="fa-IR"/>
          </w:rPr>
          <w:t>9</w:t>
        </w:r>
        <w:r w:rsidRPr="00EF0654">
          <w:rPr>
            <w:rFonts w:cs="B Morvarid"/>
            <w:color w:val="FF0000"/>
            <w:sz w:val="40"/>
            <w:szCs w:val="40"/>
            <w:lang w:bidi="fa-IR"/>
            <w:rPrChange w:id="601" w:author="ASUS" w:date="2024-12-05T16:46:00Z" w16du:dateUtc="2024-12-05T13:16:00Z">
              <w:rPr>
                <w:rFonts w:cs="B Morvarid"/>
                <w:sz w:val="40"/>
                <w:szCs w:val="40"/>
                <w:lang w:bidi="fa-IR"/>
              </w:rPr>
            </w:rPrChange>
          </w:rPr>
          <w:t>+</w:t>
        </w:r>
        <w:r>
          <w:rPr>
            <w:rFonts w:cs="B Morvarid"/>
            <w:sz w:val="40"/>
            <w:szCs w:val="40"/>
            <w:lang w:bidi="fa-IR"/>
          </w:rPr>
          <w:t xml:space="preserve">3 </w:t>
        </w:r>
      </w:ins>
      <w:ins w:id="602" w:author="ASUS" w:date="2024-12-05T16:46:00Z" w16du:dateUtc="2024-12-05T13:16:00Z">
        <w:del w:id="603" w:author="alireza sayad" w:date="2025-02-10T18:05:00Z" w16du:dateUtc="2025-02-10T14:35:00Z">
          <w:r w:rsidRPr="00EF0654" w:rsidDel="00E441D2">
            <w:rPr>
              <w:rFonts w:cs="Calibri"/>
              <w:color w:val="385623" w:themeColor="accent6" w:themeShade="80"/>
              <w:sz w:val="40"/>
              <w:szCs w:val="40"/>
              <w:lang w:bidi="fa-IR"/>
              <w:rPrChange w:id="604" w:author="ASUS" w:date="2024-12-05T16:47:00Z" w16du:dateUtc="2024-12-05T13:17:00Z">
                <w:rPr>
                  <w:rFonts w:cs="Calibri"/>
                  <w:sz w:val="40"/>
                  <w:szCs w:val="40"/>
                  <w:lang w:bidi="fa-IR"/>
                </w:rPr>
              </w:rPrChange>
            </w:rPr>
            <w:delText>#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05" w:author="ASUS" w:date="2024-12-05T16:47:00Z" w16du:dateUtc="2024-12-05T13:17:00Z">
                <w:rPr>
                  <w:rFonts w:cs="Calibri" w:hint="cs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06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ک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07" w:author="ASUS" w:date="2024-12-05T16:47:00Z" w16du:dateUtc="2024-12-05T13:17:00Z">
                <w:rPr>
                  <w:rFonts w:cs="Calibri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08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خط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09" w:author="ASUS" w:date="2024-12-05T16:47:00Z" w16du:dateUtc="2024-12-05T13:17:00Z">
                <w:rPr>
                  <w:rFonts w:cs="Calibri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10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ف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11" w:author="ASUS" w:date="2024-12-05T16:47:00Z" w16du:dateUtc="2024-12-05T13:17:00Z">
                <w:rPr>
                  <w:rFonts w:cs="Calibri" w:hint="cs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12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ز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13" w:author="ASUS" w:date="2024-12-05T16:47:00Z" w16du:dateUtc="2024-12-05T13:17:00Z">
                <w:rPr>
                  <w:rFonts w:cs="Calibri" w:hint="cs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14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ک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15" w:author="ASUS" w:date="2024-12-05T16:47:00Z" w16du:dateUtc="2024-12-05T13:17:00Z">
                <w:rPr>
                  <w:rFonts w:cs="Calibri" w:hint="cs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16" w:author="ASUS" w:date="2024-12-05T16:47:00Z" w16du:dateUtc="2024-12-05T13:17:00Z">
                <w:rPr>
                  <w:rFonts w:cs="Calibri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17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و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18" w:author="ASUS" w:date="2024-12-05T16:47:00Z" w16du:dateUtc="2024-12-05T13:17:00Z">
                <w:rPr>
                  <w:rFonts w:cs="Calibri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19" w:author="ASUS" w:date="2024-12-05T16:47:00Z" w16du:dateUtc="2024-12-05T13:17:00Z">
                <w:rPr>
                  <w:rFonts w:cs="Calibri" w:hint="cs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20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ک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21" w:author="ASUS" w:date="2024-12-05T16:47:00Z" w16du:dateUtc="2024-12-05T13:17:00Z">
                <w:rPr>
                  <w:rFonts w:cs="Calibri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22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خط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23" w:author="ASUS" w:date="2024-12-05T16:47:00Z" w16du:dateUtc="2024-12-05T13:17:00Z">
                <w:rPr>
                  <w:rFonts w:cs="Calibri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24" w:author="ASUS" w:date="2024-12-05T16:47:00Z" w16du:dateUtc="2024-12-05T13:17:00Z">
                <w:rPr>
                  <w:rFonts w:cs="Calibri" w:hint="eastAsia"/>
                  <w:sz w:val="40"/>
                  <w:szCs w:val="40"/>
                  <w:rtl/>
                  <w:lang w:bidi="fa-IR"/>
                </w:rPr>
              </w:rPrChange>
            </w:rPr>
            <w:delText>منطق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25" w:author="ASUS" w:date="2024-12-05T16:47:00Z" w16du:dateUtc="2024-12-05T13:17:00Z">
                <w:rPr>
                  <w:rFonts w:cs="Calibri" w:hint="cs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</w:del>
      </w:ins>
    </w:p>
    <w:p w14:paraId="0EBC63DA" w14:textId="64D59172" w:rsidR="00EF0654" w:rsidRPr="00EF0654" w:rsidRDefault="00EF0654">
      <w:pPr>
        <w:bidi/>
        <w:jc w:val="right"/>
        <w:rPr>
          <w:ins w:id="626" w:author="ASUS" w:date="2024-12-05T16:43:00Z" w16du:dateUtc="2024-12-05T13:13:00Z"/>
          <w:rFonts w:cs="B Morvarid"/>
          <w:color w:val="FF0000"/>
          <w:sz w:val="40"/>
          <w:szCs w:val="40"/>
          <w:rtl/>
          <w:lang w:bidi="fa-IR"/>
          <w:rPrChange w:id="627" w:author="ASUS" w:date="2024-12-05T16:52:00Z" w16du:dateUtc="2024-12-05T13:22:00Z">
            <w:rPr>
              <w:ins w:id="628" w:author="ASUS" w:date="2024-12-05T16:43:00Z" w16du:dateUtc="2024-12-05T13:13:00Z"/>
              <w:rFonts w:cs="B Morvarid"/>
              <w:sz w:val="40"/>
              <w:szCs w:val="40"/>
              <w:rtl/>
              <w:lang w:bidi="fa-IR"/>
            </w:rPr>
          </w:rPrChange>
        </w:rPr>
        <w:pPrChange w:id="629" w:author="ASUS" w:date="2024-12-05T16:52:00Z" w16du:dateUtc="2024-12-05T13:22:00Z">
          <w:pPr>
            <w:bidi/>
          </w:pPr>
        </w:pPrChange>
      </w:pPr>
      <w:ins w:id="630" w:author="ASUS" w:date="2024-12-05T16:52:00Z" w16du:dateUtc="2024-12-05T13:22:00Z">
        <w:r>
          <w:rPr>
            <w:rFonts w:cs="B Morvarid"/>
            <w:color w:val="FF0000"/>
            <w:sz w:val="40"/>
            <w:szCs w:val="40"/>
            <w:lang w:bidi="fa-IR"/>
          </w:rPr>
          <w:t>------------------------------------</w:t>
        </w:r>
      </w:ins>
    </w:p>
    <w:p w14:paraId="21CA5139" w14:textId="177F341F" w:rsidR="00E441D2" w:rsidRDefault="00E441D2">
      <w:pPr>
        <w:rPr>
          <w:ins w:id="631" w:author="alireza sayad" w:date="2025-02-10T18:03:00Z" w16du:dateUtc="2025-02-10T14:33:00Z"/>
          <w:rFonts w:cs="B Morvarid"/>
          <w:sz w:val="40"/>
          <w:szCs w:val="40"/>
          <w:lang w:bidi="fa-IR"/>
        </w:rPr>
      </w:pPr>
      <w:ins w:id="632" w:author="alireza sayad" w:date="2025-02-10T18:03:00Z" w16du:dateUtc="2025-02-10T14:33:00Z">
        <w:r w:rsidRPr="00590044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سه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ف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ز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و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منطق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</w:ins>
    </w:p>
    <w:p w14:paraId="3643795B" w14:textId="7D63F8EF" w:rsidR="00EF0654" w:rsidRPr="00EF0654" w:rsidRDefault="00EF0654">
      <w:pPr>
        <w:rPr>
          <w:ins w:id="633" w:author="ASUS" w:date="2024-12-05T16:45:00Z"/>
          <w:rFonts w:cs="B Morvarid"/>
          <w:color w:val="FF0000"/>
          <w:sz w:val="40"/>
          <w:szCs w:val="40"/>
          <w:rtl/>
          <w:lang w:bidi="fa-IR"/>
        </w:rPr>
        <w:pPrChange w:id="634" w:author="ASUS" w:date="2024-12-05T16:48:00Z" w16du:dateUtc="2024-12-05T13:18:00Z">
          <w:pPr>
            <w:bidi/>
            <w:jc w:val="right"/>
          </w:pPr>
        </w:pPrChange>
      </w:pPr>
      <w:ins w:id="635" w:author="ASUS" w:date="2024-12-05T16:45:00Z">
        <w:r w:rsidRPr="00EF0654">
          <w:rPr>
            <w:rFonts w:cs="B Morvarid"/>
            <w:sz w:val="40"/>
            <w:szCs w:val="40"/>
            <w:lang w:bidi="fa-IR"/>
            <w:rPrChange w:id="636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a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= </w:t>
        </w:r>
        <w:r w:rsidRPr="00EF0654">
          <w:rPr>
            <w:rFonts w:cs="B Morvarid"/>
            <w:sz w:val="40"/>
            <w:szCs w:val="40"/>
            <w:lang w:bidi="fa-IR"/>
            <w:rPrChange w:id="637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20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EF0654">
          <w:rPr>
            <w:rFonts w:cs="B Morvarid"/>
            <w:sz w:val="40"/>
            <w:szCs w:val="40"/>
            <w:lang w:bidi="fa-IR"/>
            <w:rPrChange w:id="638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-\</w:t>
        </w:r>
      </w:ins>
      <w:ins w:id="639" w:author="ASUS" w:date="2024-12-05T16:48:00Z" w16du:dateUtc="2024-12-05T13:18:00Z">
        <w:r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del w:id="640" w:author="alireza sayad" w:date="2025-02-10T18:03:00Z" w16du:dateUtc="2025-02-10T14:33:00Z"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lang w:bidi="fa-IR"/>
              <w:rPrChange w:id="641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lang w:bidi="fa-IR"/>
                </w:rPr>
              </w:rPrChange>
            </w:rPr>
            <w:delText>#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42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سه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43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44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خط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45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46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ف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47" w:author="ASUS" w:date="2024-12-05T16:48:00Z" w16du:dateUtc="2024-12-05T13:18:00Z">
                <w:rPr>
                  <w:rFonts w:cs="B Morvarid" w:hint="cs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48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ز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49" w:author="ASUS" w:date="2024-12-05T16:48:00Z" w16du:dateUtc="2024-12-05T13:18:00Z">
                <w:rPr>
                  <w:rFonts w:cs="B Morvarid" w:hint="cs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50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ک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51" w:author="ASUS" w:date="2024-12-05T16:48:00Z" w16du:dateUtc="2024-12-05T13:18:00Z">
                <w:rPr>
                  <w:rFonts w:cs="B Morvarid" w:hint="cs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52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53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و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54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55" w:author="ASUS" w:date="2024-12-05T16:48:00Z" w16du:dateUtc="2024-12-05T13:18:00Z">
                <w:rPr>
                  <w:rFonts w:cs="B Morvarid" w:hint="cs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56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ک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57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58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خط</w:delText>
          </w:r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rtl/>
              <w:lang w:bidi="fa-IR"/>
              <w:rPrChange w:id="659" w:author="ASUS" w:date="2024-12-05T16:48:00Z" w16du:dateUtc="2024-12-05T13:18:00Z">
                <w:rPr>
                  <w:rFonts w:cs="B Morvarid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 xml:space="preserve"> </w:delText>
          </w:r>
          <w:r w:rsidRPr="00EF0654" w:rsidDel="00E441D2">
            <w:rPr>
              <w:rFonts w:cs="B Morvarid" w:hint="eastAsia"/>
              <w:color w:val="385623" w:themeColor="accent6" w:themeShade="80"/>
              <w:sz w:val="40"/>
              <w:szCs w:val="40"/>
              <w:rtl/>
              <w:lang w:bidi="fa-IR"/>
              <w:rPrChange w:id="660" w:author="ASUS" w:date="2024-12-05T16:48:00Z" w16du:dateUtc="2024-12-05T13:18:00Z">
                <w:rPr>
                  <w:rFonts w:cs="B Morvarid" w:hint="eastAsia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منطق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  <w:rPrChange w:id="661" w:author="ASUS" w:date="2024-12-05T16:48:00Z" w16du:dateUtc="2024-12-05T13:18:00Z">
                <w:rPr>
                  <w:rFonts w:cs="B Morvarid" w:hint="cs"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ی</w:delText>
          </w:r>
        </w:del>
      </w:ins>
    </w:p>
    <w:p w14:paraId="55935AAB" w14:textId="2A6DA52E" w:rsidR="00EF0654" w:rsidRPr="00EF0654" w:rsidRDefault="00EF0654" w:rsidP="00EF0654">
      <w:pPr>
        <w:bidi/>
        <w:jc w:val="right"/>
        <w:rPr>
          <w:ins w:id="662" w:author="ASUS" w:date="2024-12-05T16:45:00Z"/>
          <w:rFonts w:cs="B Morvarid"/>
          <w:color w:val="FF0000"/>
          <w:sz w:val="40"/>
          <w:szCs w:val="40"/>
          <w:lang w:bidi="fa-IR"/>
        </w:rPr>
      </w:pPr>
      <w:ins w:id="663" w:author="ASUS" w:date="2024-12-05T16:45:00Z">
        <w:r w:rsidRPr="00EF0654">
          <w:rPr>
            <w:rFonts w:cs="B Morvarid"/>
            <w:color w:val="FF0000"/>
            <w:sz w:val="40"/>
            <w:szCs w:val="40"/>
            <w:lang w:bidi="fa-IR"/>
          </w:rPr>
          <w:t>   </w:t>
        </w:r>
      </w:ins>
      <w:ins w:id="664" w:author="ASUS" w:date="2024-12-05T16:45:00Z" w16du:dateUtc="2024-12-05T13:15:00Z">
        <w:r>
          <w:rPr>
            <w:rFonts w:cs="B Morvarid"/>
            <w:color w:val="FF0000"/>
            <w:sz w:val="40"/>
            <w:szCs w:val="40"/>
            <w:lang w:bidi="fa-IR"/>
          </w:rPr>
          <w:t xml:space="preserve">  </w:t>
        </w:r>
      </w:ins>
      <w:ins w:id="665" w:author="ASUS" w:date="2024-12-05T16:45:00Z"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r w:rsidRPr="00EF0654">
          <w:rPr>
            <w:rFonts w:cs="B Morvarid"/>
            <w:sz w:val="40"/>
            <w:szCs w:val="40"/>
            <w:lang w:bidi="fa-IR"/>
            <w:rPrChange w:id="666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EF0654">
          <w:rPr>
            <w:rFonts w:cs="B Morvarid"/>
            <w:sz w:val="40"/>
            <w:szCs w:val="40"/>
            <w:lang w:bidi="fa-IR"/>
            <w:rPrChange w:id="667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*\</w:t>
        </w:r>
      </w:ins>
    </w:p>
    <w:p w14:paraId="30F1DC06" w14:textId="5C81A8F6" w:rsidR="00EF0654" w:rsidRDefault="00EF0654" w:rsidP="00EF0654">
      <w:pPr>
        <w:bidi/>
        <w:jc w:val="right"/>
        <w:rPr>
          <w:ins w:id="668" w:author="ASUS" w:date="2024-12-05T16:52:00Z" w16du:dateUtc="2024-12-05T13:22:00Z"/>
          <w:rFonts w:cs="B Morvarid"/>
          <w:sz w:val="40"/>
          <w:szCs w:val="40"/>
          <w:lang w:bidi="fa-IR"/>
        </w:rPr>
      </w:pPr>
      <w:ins w:id="669" w:author="ASUS" w:date="2024-12-05T16:45:00Z">
        <w:r w:rsidRPr="00EF0654">
          <w:rPr>
            <w:rFonts w:cs="B Morvarid"/>
            <w:sz w:val="40"/>
            <w:szCs w:val="40"/>
            <w:lang w:bidi="fa-IR"/>
            <w:rPrChange w:id="670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   </w:t>
        </w:r>
      </w:ins>
      <w:ins w:id="671" w:author="ASUS" w:date="2024-12-05T16:45:00Z" w16du:dateUtc="2024-12-05T13:15:00Z">
        <w:r w:rsidRPr="00EF0654">
          <w:rPr>
            <w:rFonts w:cs="B Morvarid"/>
            <w:sz w:val="40"/>
            <w:szCs w:val="40"/>
            <w:lang w:bidi="fa-IR"/>
            <w:rPrChange w:id="672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 xml:space="preserve">  </w:t>
        </w:r>
      </w:ins>
      <w:ins w:id="673" w:author="ASUS" w:date="2024-12-05T16:45:00Z">
        <w:r w:rsidRPr="00EF0654">
          <w:rPr>
            <w:rFonts w:cs="B Morvarid"/>
            <w:sz w:val="40"/>
            <w:szCs w:val="40"/>
            <w:lang w:bidi="fa-IR"/>
            <w:rPrChange w:id="674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 xml:space="preserve"> 9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EF0654">
          <w:rPr>
            <w:rFonts w:cs="B Morvarid"/>
            <w:sz w:val="40"/>
            <w:szCs w:val="40"/>
            <w:lang w:bidi="fa-IR"/>
            <w:rPrChange w:id="675" w:author="ASUS" w:date="2024-12-05T16:47:00Z" w16du:dateUtc="2024-12-05T13:17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3</w:t>
        </w:r>
      </w:ins>
    </w:p>
    <w:p w14:paraId="62877945" w14:textId="509C5F34" w:rsidR="00EF0654" w:rsidRDefault="00EF0654" w:rsidP="00EF0654">
      <w:pPr>
        <w:bidi/>
        <w:jc w:val="right"/>
        <w:rPr>
          <w:ins w:id="676" w:author="alireza sayad" w:date="2025-02-10T18:04:00Z" w16du:dateUtc="2025-02-10T14:34:00Z"/>
          <w:rFonts w:cs="B Morvarid"/>
          <w:color w:val="FF0000"/>
          <w:sz w:val="40"/>
          <w:szCs w:val="40"/>
          <w:lang w:bidi="fa-IR"/>
        </w:rPr>
      </w:pPr>
      <w:ins w:id="677" w:author="ASUS" w:date="2024-12-05T16:52:00Z" w16du:dateUtc="2024-12-05T13:22:00Z">
        <w:r>
          <w:rPr>
            <w:rFonts w:cs="B Morvarid"/>
            <w:color w:val="FF0000"/>
            <w:sz w:val="40"/>
            <w:szCs w:val="40"/>
            <w:lang w:bidi="fa-IR"/>
          </w:rPr>
          <w:t>------------------------------------</w:t>
        </w:r>
      </w:ins>
    </w:p>
    <w:p w14:paraId="62B96606" w14:textId="012C2EC2" w:rsidR="00E441D2" w:rsidRPr="00EF0654" w:rsidRDefault="00E441D2" w:rsidP="00E441D2">
      <w:pPr>
        <w:bidi/>
        <w:jc w:val="right"/>
        <w:rPr>
          <w:ins w:id="678" w:author="ASUS" w:date="2024-12-05T16:45:00Z"/>
          <w:rFonts w:cs="B Morvarid"/>
          <w:color w:val="FF0000"/>
          <w:sz w:val="40"/>
          <w:szCs w:val="40"/>
          <w:lang w:bidi="fa-IR"/>
        </w:rPr>
      </w:pPr>
      <w:ins w:id="679" w:author="alireza sayad" w:date="2025-02-10T18:04:00Z" w16du:dateUtc="2025-02-10T14:34:00Z">
        <w:r w:rsidRPr="00590044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 w:rsidRPr="00EF065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دو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فیزیکی و 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دو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منطقی</w:t>
        </w:r>
      </w:ins>
    </w:p>
    <w:p w14:paraId="40CFB977" w14:textId="10622117" w:rsidR="006E2888" w:rsidRDefault="00EF0654">
      <w:pPr>
        <w:rPr>
          <w:ins w:id="680" w:author="ASUS" w:date="2024-12-05T16:49:00Z" w16du:dateUtc="2024-12-05T13:19:00Z"/>
          <w:rFonts w:cs="B Morvarid"/>
          <w:color w:val="FF0000"/>
          <w:sz w:val="40"/>
          <w:szCs w:val="40"/>
          <w:lang w:bidi="fa-IR"/>
        </w:rPr>
        <w:pPrChange w:id="681" w:author="ASUS" w:date="2024-12-05T16:50:00Z" w16du:dateUtc="2024-12-05T13:20:00Z">
          <w:pPr>
            <w:bidi/>
            <w:jc w:val="right"/>
          </w:pPr>
        </w:pPrChange>
      </w:pPr>
      <w:proofErr w:type="gramStart"/>
      <w:ins w:id="682" w:author="ASUS" w:date="2024-12-05T16:49:00Z" w16du:dateUtc="2024-12-05T13:19:00Z">
        <w:r w:rsidRPr="00EF0654">
          <w:rPr>
            <w:rFonts w:cs="B Morvarid"/>
            <w:sz w:val="40"/>
            <w:szCs w:val="40"/>
            <w:lang w:bidi="fa-IR"/>
            <w:rPrChange w:id="683" w:author="ASUS" w:date="2024-12-05T16:49:00Z" w16du:dateUtc="2024-12-05T13:1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proofErr w:type="gramEnd"/>
        <w:r w:rsidRPr="00EF0654">
          <w:rPr>
            <w:rFonts w:cs="B Morvarid"/>
            <w:sz w:val="40"/>
            <w:szCs w:val="40"/>
            <w:lang w:bidi="fa-IR"/>
            <w:rPrChange w:id="684" w:author="ASUS" w:date="2024-12-05T16:49:00Z" w16du:dateUtc="2024-12-05T13:1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16</w:t>
        </w:r>
        <w:r>
          <w:rPr>
            <w:rFonts w:cs="B Morvarid"/>
            <w:color w:val="FF0000"/>
            <w:sz w:val="40"/>
            <w:szCs w:val="40"/>
            <w:lang w:bidi="fa-IR"/>
          </w:rPr>
          <w:t>)</w:t>
        </w:r>
      </w:ins>
      <w:ins w:id="685" w:author="ASUS" w:date="2024-12-05T16:50:00Z" w16du:dateUtc="2024-12-05T13:20:00Z">
        <w:r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del w:id="686" w:author="alireza sayad" w:date="2025-02-10T18:03:00Z" w16du:dateUtc="2025-02-10T14:33:00Z">
          <w:r w:rsidRPr="00EF0654" w:rsidDel="00E441D2">
            <w:rPr>
              <w:rFonts w:cs="B Morvarid"/>
              <w:color w:val="385623" w:themeColor="accent6" w:themeShade="80"/>
              <w:sz w:val="40"/>
              <w:szCs w:val="40"/>
              <w:lang w:bidi="fa-IR"/>
              <w:rPrChange w:id="687" w:author="ASUS" w:date="2024-12-05T16:50:00Z" w16du:dateUtc="2024-12-05T13:20:00Z">
                <w:rPr>
                  <w:rFonts w:cs="B Morvarid"/>
                  <w:color w:val="FF0000"/>
                  <w:sz w:val="40"/>
                  <w:szCs w:val="40"/>
                  <w:lang w:bidi="fa-IR"/>
                </w:rPr>
              </w:rPrChange>
            </w:rPr>
            <w:delText>#</w:delText>
          </w:r>
          <w:r w:rsidRPr="00EF0654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 xml:space="preserve"> </w:delText>
          </w:r>
          <w:r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>دو</w:delText>
          </w:r>
          <w:r w:rsidRPr="00344781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 xml:space="preserve"> خط فیزیکی و </w:delText>
          </w:r>
          <w:r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>دو</w:delText>
          </w:r>
          <w:r w:rsidRPr="00344781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 xml:space="preserve"> خط منطقی</w:delText>
          </w:r>
        </w:del>
      </w:ins>
    </w:p>
    <w:p w14:paraId="5E905FE6" w14:textId="4BAC647C" w:rsidR="00EF0654" w:rsidRDefault="00EF0654" w:rsidP="00EF0654">
      <w:pPr>
        <w:bidi/>
        <w:jc w:val="right"/>
        <w:rPr>
          <w:ins w:id="688" w:author="ASUS" w:date="2024-12-05T16:52:00Z" w16du:dateUtc="2024-12-05T13:22:00Z"/>
          <w:rFonts w:cs="B Morvarid"/>
          <w:color w:val="FF0000"/>
          <w:sz w:val="40"/>
          <w:szCs w:val="40"/>
          <w:rtl/>
          <w:lang w:bidi="fa-IR"/>
        </w:rPr>
      </w:pPr>
      <w:ins w:id="689" w:author="ASUS" w:date="2024-12-05T16:49:00Z" w16du:dateUtc="2024-12-05T13:19:00Z">
        <w:r w:rsidRPr="00EF0654">
          <w:rPr>
            <w:rFonts w:cs="B Morvarid"/>
            <w:sz w:val="40"/>
            <w:szCs w:val="40"/>
            <w:lang w:bidi="fa-IR"/>
            <w:rPrChange w:id="690" w:author="ASUS" w:date="2024-12-05T16:50:00Z" w16du:dateUtc="2024-12-05T13:20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 w:rsidRPr="00EF0654">
          <w:rPr>
            <w:rFonts w:cs="B Morvarid"/>
            <w:sz w:val="40"/>
            <w:szCs w:val="40"/>
            <w:lang w:bidi="fa-IR"/>
            <w:rPrChange w:id="691" w:author="ASUS" w:date="2024-12-05T16:49:00Z" w16du:dateUtc="2024-12-05T13:19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alireza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>
          <w:rPr>
            <w:rFonts w:cs="B Morvarid"/>
            <w:color w:val="FF0000"/>
            <w:sz w:val="40"/>
            <w:szCs w:val="40"/>
            <w:lang w:bidi="fa-IR"/>
          </w:rPr>
          <w:t>)</w:t>
        </w:r>
      </w:ins>
    </w:p>
    <w:p w14:paraId="6F9A2920" w14:textId="77A3158F" w:rsidR="00EF0654" w:rsidRDefault="00EF0654" w:rsidP="00EF0654">
      <w:pPr>
        <w:bidi/>
        <w:jc w:val="right"/>
        <w:rPr>
          <w:ins w:id="692" w:author="alireza sayad" w:date="2025-02-10T18:04:00Z" w16du:dateUtc="2025-02-10T14:34:00Z"/>
          <w:rFonts w:cs="B Morvarid"/>
          <w:color w:val="FF0000"/>
          <w:sz w:val="40"/>
          <w:szCs w:val="40"/>
          <w:lang w:bidi="fa-IR"/>
        </w:rPr>
      </w:pPr>
      <w:ins w:id="693" w:author="ASUS" w:date="2024-12-05T16:52:00Z" w16du:dateUtc="2024-12-05T13:22:00Z">
        <w:r>
          <w:rPr>
            <w:rFonts w:cs="B Morvarid"/>
            <w:color w:val="FF0000"/>
            <w:sz w:val="40"/>
            <w:szCs w:val="40"/>
            <w:lang w:bidi="fa-IR"/>
          </w:rPr>
          <w:t>------------------------------------</w:t>
        </w:r>
      </w:ins>
    </w:p>
    <w:p w14:paraId="448BF779" w14:textId="3CBBC547" w:rsidR="00E441D2" w:rsidRDefault="00E441D2" w:rsidP="00E441D2">
      <w:pPr>
        <w:bidi/>
        <w:jc w:val="right"/>
        <w:rPr>
          <w:ins w:id="694" w:author="ASUS" w:date="2024-12-05T16:49:00Z" w16du:dateUtc="2024-12-05T13:19:00Z"/>
          <w:rFonts w:cs="B Morvarid"/>
          <w:color w:val="FF0000"/>
          <w:sz w:val="40"/>
          <w:szCs w:val="40"/>
          <w:lang w:bidi="fa-IR"/>
        </w:rPr>
      </w:pPr>
      <w:ins w:id="695" w:author="alireza sayad" w:date="2025-02-10T18:04:00Z" w16du:dateUtc="2025-02-10T14:34:00Z">
        <w:r w:rsidRPr="00344781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یک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فیزیکی و </w:t>
        </w:r>
        <w:r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دو</w:t>
        </w:r>
        <w:r w:rsidRPr="00344781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 xml:space="preserve"> خط منطقی</w:t>
        </w:r>
      </w:ins>
    </w:p>
    <w:p w14:paraId="356B9E41" w14:textId="63E373E5" w:rsidR="00EF0654" w:rsidRDefault="00EF0654">
      <w:pPr>
        <w:rPr>
          <w:ins w:id="696" w:author="ASUS" w:date="2024-12-05T16:51:00Z" w16du:dateUtc="2024-12-05T13:21:00Z"/>
          <w:rFonts w:cs="B Morvarid"/>
          <w:color w:val="FF0000"/>
          <w:sz w:val="40"/>
          <w:szCs w:val="40"/>
          <w:lang w:bidi="fa-IR"/>
        </w:rPr>
        <w:pPrChange w:id="697" w:author="ASUS" w:date="2024-12-05T16:51:00Z" w16du:dateUtc="2024-12-05T13:21:00Z">
          <w:pPr>
            <w:bidi/>
            <w:jc w:val="right"/>
          </w:pPr>
        </w:pPrChange>
      </w:pPr>
      <w:proofErr w:type="gramStart"/>
      <w:ins w:id="698" w:author="ASUS" w:date="2024-12-05T16:51:00Z" w16du:dateUtc="2024-12-05T13:21:00Z">
        <w:r w:rsidRPr="00344781">
          <w:rPr>
            <w:rFonts w:cs="B Morvarid"/>
            <w:sz w:val="40"/>
            <w:szCs w:val="40"/>
            <w:lang w:bidi="fa-IR"/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proofErr w:type="gramEnd"/>
        <w:r w:rsidRPr="00344781">
          <w:rPr>
            <w:rFonts w:cs="B Morvarid"/>
            <w:sz w:val="40"/>
            <w:szCs w:val="40"/>
            <w:lang w:bidi="fa-IR"/>
          </w:rPr>
          <w:t>16</w:t>
        </w:r>
        <w:r>
          <w:rPr>
            <w:rFonts w:cs="B Morvarid"/>
            <w:color w:val="FF0000"/>
            <w:sz w:val="40"/>
            <w:szCs w:val="40"/>
            <w:lang w:bidi="fa-IR"/>
          </w:rPr>
          <w:t>);</w:t>
        </w:r>
        <w:r w:rsidRPr="00EF0654">
          <w:rPr>
            <w:rFonts w:cs="B Morvarid"/>
            <w:sz w:val="40"/>
            <w:szCs w:val="40"/>
            <w:lang w:bidi="fa-IR"/>
          </w:rPr>
          <w:t xml:space="preserve"> </w:t>
        </w:r>
        <w:r w:rsidRPr="00344781">
          <w:rPr>
            <w:rFonts w:cs="B Morvarid"/>
            <w:sz w:val="40"/>
            <w:szCs w:val="40"/>
            <w:lang w:bidi="fa-IR"/>
          </w:rPr>
          <w:t>print</w:t>
        </w:r>
        <w:r>
          <w:rPr>
            <w:rFonts w:cs="B Morvarid"/>
            <w:color w:val="FF0000"/>
            <w:sz w:val="40"/>
            <w:szCs w:val="40"/>
            <w:lang w:bidi="fa-IR"/>
          </w:rPr>
          <w:t>(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 w:rsidRPr="00344781">
          <w:rPr>
            <w:rFonts w:cs="B Morvarid"/>
            <w:sz w:val="40"/>
            <w:szCs w:val="40"/>
            <w:lang w:bidi="fa-IR"/>
          </w:rPr>
          <w:t>alireza</w:t>
        </w:r>
        <w:r w:rsidRPr="00ED6434">
          <w:rPr>
            <w:rFonts w:cs="B Morvarid"/>
            <w:color w:val="FF0000"/>
            <w:sz w:val="40"/>
            <w:szCs w:val="40"/>
            <w:lang w:bidi="fa-IR"/>
          </w:rPr>
          <w:t>"</w:t>
        </w:r>
        <w:r>
          <w:rPr>
            <w:rFonts w:cs="B Morvarid"/>
            <w:color w:val="FF0000"/>
            <w:sz w:val="40"/>
            <w:szCs w:val="40"/>
            <w:lang w:bidi="fa-IR"/>
          </w:rPr>
          <w:t>)</w:t>
        </w:r>
        <w:del w:id="699" w:author="alireza sayad" w:date="2025-02-10T18:04:00Z" w16du:dateUtc="2025-02-10T14:34:00Z">
          <w:r w:rsidRPr="00344781" w:rsidDel="00E441D2">
            <w:rPr>
              <w:rFonts w:cs="B Morvarid"/>
              <w:color w:val="385623" w:themeColor="accent6" w:themeShade="80"/>
              <w:sz w:val="40"/>
              <w:szCs w:val="40"/>
              <w:lang w:bidi="fa-IR"/>
            </w:rPr>
            <w:delText>#</w:delText>
          </w:r>
          <w:r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>یک</w:delText>
          </w:r>
          <w:r w:rsidRPr="00344781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 xml:space="preserve"> خط فیزیکی و </w:delText>
          </w:r>
          <w:r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>دو</w:delText>
          </w:r>
          <w:r w:rsidRPr="00344781" w:rsidDel="00E441D2">
            <w:rPr>
              <w:rFonts w:cs="B Morvarid" w:hint="cs"/>
              <w:color w:val="385623" w:themeColor="accent6" w:themeShade="80"/>
              <w:sz w:val="40"/>
              <w:szCs w:val="40"/>
              <w:rtl/>
              <w:lang w:bidi="fa-IR"/>
            </w:rPr>
            <w:delText xml:space="preserve"> خط منطقی</w:delText>
          </w:r>
        </w:del>
      </w:ins>
    </w:p>
    <w:p w14:paraId="45186130" w14:textId="32A990B4" w:rsidR="00D529B2" w:rsidRPr="00E441D2" w:rsidDel="0096151F" w:rsidRDefault="00E441D2">
      <w:pPr>
        <w:bidi/>
        <w:spacing w:line="276" w:lineRule="auto"/>
        <w:jc w:val="right"/>
        <w:rPr>
          <w:del w:id="700" w:author="alireza sayad" w:date="2025-02-04T17:30:00Z" w16du:dateUtc="2025-02-04T14:00:00Z"/>
          <w:rFonts w:cs="Calibri"/>
          <w:color w:val="FF0000"/>
          <w:sz w:val="40"/>
          <w:szCs w:val="40"/>
          <w:lang w:bidi="fa-IR"/>
          <w:rPrChange w:id="701" w:author="alireza sayad" w:date="2025-02-10T18:07:00Z" w16du:dateUtc="2025-02-10T14:37:00Z">
            <w:rPr>
              <w:del w:id="702" w:author="alireza sayad" w:date="2025-02-04T17:30:00Z" w16du:dateUtc="2025-02-04T14:00:00Z"/>
              <w:rFonts w:cs="Calibri"/>
              <w:sz w:val="40"/>
              <w:szCs w:val="40"/>
              <w:lang w:bidi="fa-IR"/>
            </w:rPr>
          </w:rPrChange>
        </w:rPr>
        <w:pPrChange w:id="703" w:author="alireza sayad" w:date="2025-02-04T16:45:00Z" w16du:dateUtc="2025-02-04T13:15:00Z">
          <w:pPr>
            <w:bidi/>
            <w:spacing w:line="276" w:lineRule="auto"/>
          </w:pPr>
        </w:pPrChange>
      </w:pPr>
      <w:ins w:id="704" w:author="alireza sayad" w:date="2025-02-10T18:07:00Z" w16du:dateUtc="2025-02-10T14:37:00Z">
        <w:r w:rsidRPr="00E441D2">
          <w:rPr>
            <w:rFonts w:cs="Calibri" w:hint="cs"/>
            <w:color w:val="FF0000"/>
            <w:sz w:val="40"/>
            <w:szCs w:val="40"/>
            <w:rtl/>
            <w:lang w:bidi="fa-IR"/>
            <w:rPrChange w:id="705" w:author="alireza sayad" w:date="2025-02-10T18:07:00Z" w16du:dateUtc="2025-02-10T14:37:00Z">
              <w:rPr>
                <w:rFonts w:cs="Calibri" w:hint="cs"/>
                <w:b/>
                <w:bCs/>
                <w:color w:val="FF0000"/>
                <w:sz w:val="40"/>
                <w:szCs w:val="40"/>
                <w:rtl/>
                <w:lang w:bidi="fa-IR"/>
              </w:rPr>
            </w:rPrChange>
          </w:rPr>
          <w:t>----------------------------------------------------------------------------</w:t>
        </w:r>
      </w:ins>
      <w:ins w:id="706" w:author="ASUS" w:date="2024-12-05T16:52:00Z" w16du:dateUtc="2024-12-05T13:22:00Z">
        <w:del w:id="707" w:author="alireza sayad" w:date="2025-02-04T17:30:00Z" w16du:dateUtc="2025-02-04T14:00:00Z">
          <w:r w:rsidR="00EF0654" w:rsidRPr="00E441D2" w:rsidDel="0096151F">
            <w:rPr>
              <w:rFonts w:cs="Calibri" w:hint="cs"/>
              <w:color w:val="FF0000"/>
              <w:sz w:val="40"/>
              <w:szCs w:val="40"/>
              <w:rtl/>
              <w:lang w:bidi="fa-IR"/>
              <w:rPrChange w:id="708" w:author="alireza sayad" w:date="2025-02-10T18:07:00Z" w16du:dateUtc="2025-02-10T14:37:00Z">
                <w:rPr>
                  <w:rFonts w:cs="Calibri" w:hint="cs"/>
                  <w:b/>
                  <w:bCs/>
                  <w:color w:val="FF0000"/>
                  <w:sz w:val="40"/>
                  <w:szCs w:val="40"/>
                  <w:rtl/>
                  <w:lang w:bidi="fa-IR"/>
                </w:rPr>
              </w:rPrChange>
            </w:rPr>
            <w:delText>---------------------------------------------------------------------------</w:delText>
          </w:r>
        </w:del>
      </w:ins>
      <w:ins w:id="709" w:author="ASUS" w:date="2024-12-05T20:12:00Z" w16du:dateUtc="2024-12-05T16:42:00Z">
        <w:del w:id="710" w:author="alireza sayad" w:date="2025-02-04T17:30:00Z" w16du:dateUtc="2025-02-04T14:00:00Z">
          <w:r w:rsidR="00275958" w:rsidRPr="00E441D2" w:rsidDel="0096151F">
            <w:rPr>
              <w:rFonts w:cs="Calibri"/>
              <w:color w:val="FF0000"/>
              <w:sz w:val="40"/>
              <w:szCs w:val="40"/>
              <w:lang w:bidi="fa-IR"/>
              <w:rPrChange w:id="711" w:author="alireza sayad" w:date="2025-02-10T18:07:00Z" w16du:dateUtc="2025-02-10T14:37:00Z">
                <w:rPr>
                  <w:rFonts w:cs="Calibri"/>
                  <w:b/>
                  <w:bCs/>
                  <w:color w:val="FF0000"/>
                  <w:sz w:val="40"/>
                  <w:szCs w:val="40"/>
                  <w:lang w:bidi="fa-IR"/>
                </w:rPr>
              </w:rPrChange>
            </w:rPr>
            <w:delText>-</w:delText>
          </w:r>
        </w:del>
      </w:ins>
    </w:p>
    <w:p w14:paraId="073BDA91" w14:textId="6B8E9783" w:rsidR="00D529B2" w:rsidRPr="00E441D2" w:rsidDel="0096151F" w:rsidRDefault="00D529B2" w:rsidP="00D529B2">
      <w:pPr>
        <w:bidi/>
        <w:spacing w:line="276" w:lineRule="auto"/>
        <w:rPr>
          <w:del w:id="712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17C19F5E" w14:textId="58577200" w:rsidR="00D529B2" w:rsidRPr="00E441D2" w:rsidDel="0096151F" w:rsidRDefault="00D529B2" w:rsidP="00D529B2">
      <w:pPr>
        <w:bidi/>
        <w:spacing w:line="276" w:lineRule="auto"/>
        <w:rPr>
          <w:del w:id="713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9C534CA" w14:textId="2DBD5C1E" w:rsidR="00D529B2" w:rsidRPr="00E441D2" w:rsidDel="0096151F" w:rsidRDefault="00D529B2" w:rsidP="00D529B2">
      <w:pPr>
        <w:bidi/>
        <w:spacing w:line="276" w:lineRule="auto"/>
        <w:rPr>
          <w:del w:id="714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0AF8E868" w14:textId="5483B6E0" w:rsidR="00D529B2" w:rsidRPr="00E441D2" w:rsidDel="0096151F" w:rsidRDefault="00D529B2" w:rsidP="00D529B2">
      <w:pPr>
        <w:bidi/>
        <w:spacing w:line="276" w:lineRule="auto"/>
        <w:rPr>
          <w:del w:id="715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0176095" w14:textId="5C0B9042" w:rsidR="00D529B2" w:rsidRPr="00E441D2" w:rsidDel="0096151F" w:rsidRDefault="00D529B2" w:rsidP="00D529B2">
      <w:pPr>
        <w:bidi/>
        <w:spacing w:line="276" w:lineRule="auto"/>
        <w:rPr>
          <w:del w:id="716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3FAEA522" w14:textId="42AA087F" w:rsidR="00D529B2" w:rsidRPr="00E441D2" w:rsidDel="0096151F" w:rsidRDefault="00D529B2" w:rsidP="00D529B2">
      <w:pPr>
        <w:bidi/>
        <w:spacing w:line="276" w:lineRule="auto"/>
        <w:rPr>
          <w:del w:id="717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667159C" w14:textId="1014C5C8" w:rsidR="00D529B2" w:rsidRPr="00E441D2" w:rsidDel="0096151F" w:rsidRDefault="00D529B2" w:rsidP="00D529B2">
      <w:pPr>
        <w:bidi/>
        <w:spacing w:line="276" w:lineRule="auto"/>
        <w:rPr>
          <w:del w:id="718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4224497" w14:textId="07F454BD" w:rsidR="00D529B2" w:rsidRPr="00E441D2" w:rsidDel="0096151F" w:rsidRDefault="00D529B2" w:rsidP="00D529B2">
      <w:pPr>
        <w:bidi/>
        <w:spacing w:line="276" w:lineRule="auto"/>
        <w:rPr>
          <w:del w:id="719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1CF3982" w14:textId="43638A49" w:rsidR="00D529B2" w:rsidRPr="00E441D2" w:rsidDel="0096151F" w:rsidRDefault="00D529B2" w:rsidP="00D529B2">
      <w:pPr>
        <w:bidi/>
        <w:spacing w:line="276" w:lineRule="auto"/>
        <w:rPr>
          <w:del w:id="720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73DE6CB4" w14:textId="5CBCF220" w:rsidR="00D529B2" w:rsidRPr="00E441D2" w:rsidDel="0096151F" w:rsidRDefault="00D529B2" w:rsidP="00D529B2">
      <w:pPr>
        <w:bidi/>
        <w:spacing w:line="276" w:lineRule="auto"/>
        <w:rPr>
          <w:del w:id="721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2B821405" w14:textId="57A1AD22" w:rsidR="00D529B2" w:rsidRPr="00E441D2" w:rsidDel="0096151F" w:rsidRDefault="00D529B2" w:rsidP="00D529B2">
      <w:pPr>
        <w:bidi/>
        <w:spacing w:line="276" w:lineRule="auto"/>
        <w:rPr>
          <w:del w:id="722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0D42DACA" w14:textId="707BE6B0" w:rsidR="00D529B2" w:rsidRPr="00E441D2" w:rsidDel="0096151F" w:rsidRDefault="00D529B2" w:rsidP="00D529B2">
      <w:pPr>
        <w:bidi/>
        <w:spacing w:line="276" w:lineRule="auto"/>
        <w:rPr>
          <w:del w:id="723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7730FCA" w14:textId="5C4DD902" w:rsidR="00D529B2" w:rsidRPr="00E441D2" w:rsidDel="0096151F" w:rsidRDefault="00D529B2" w:rsidP="00D529B2">
      <w:pPr>
        <w:bidi/>
        <w:spacing w:line="276" w:lineRule="auto"/>
        <w:rPr>
          <w:del w:id="724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1C254D7F" w14:textId="318B114C" w:rsidR="00D529B2" w:rsidRPr="00E441D2" w:rsidDel="0096151F" w:rsidRDefault="00D529B2" w:rsidP="00D529B2">
      <w:pPr>
        <w:bidi/>
        <w:spacing w:line="276" w:lineRule="auto"/>
        <w:rPr>
          <w:del w:id="725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40F76390" w14:textId="3F2355D8" w:rsidR="00D529B2" w:rsidRPr="00E441D2" w:rsidDel="0096151F" w:rsidRDefault="00D529B2" w:rsidP="00D529B2">
      <w:pPr>
        <w:bidi/>
        <w:spacing w:line="276" w:lineRule="auto"/>
        <w:rPr>
          <w:del w:id="726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1467CFEC" w14:textId="49A11303" w:rsidR="00D529B2" w:rsidRPr="00E441D2" w:rsidDel="0096151F" w:rsidRDefault="00D529B2" w:rsidP="00D529B2">
      <w:pPr>
        <w:bidi/>
        <w:spacing w:line="276" w:lineRule="auto"/>
        <w:rPr>
          <w:del w:id="727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3B457C2F" w14:textId="4363483C" w:rsidR="00D529B2" w:rsidRPr="00E441D2" w:rsidDel="0096151F" w:rsidRDefault="00D529B2" w:rsidP="00D529B2">
      <w:pPr>
        <w:bidi/>
        <w:spacing w:line="276" w:lineRule="auto"/>
        <w:rPr>
          <w:del w:id="728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3C70B44E" w14:textId="52D70016" w:rsidR="00D529B2" w:rsidRPr="00E441D2" w:rsidDel="0096151F" w:rsidRDefault="00D529B2" w:rsidP="00D529B2">
      <w:pPr>
        <w:bidi/>
        <w:spacing w:line="276" w:lineRule="auto"/>
        <w:rPr>
          <w:del w:id="729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0C680B32" w14:textId="1D2B211D" w:rsidR="00D529B2" w:rsidRPr="00E441D2" w:rsidDel="0096151F" w:rsidRDefault="00D529B2" w:rsidP="00D529B2">
      <w:pPr>
        <w:bidi/>
        <w:spacing w:line="276" w:lineRule="auto"/>
        <w:rPr>
          <w:del w:id="730" w:author="alireza sayad" w:date="2025-02-04T17:30:00Z" w16du:dateUtc="2025-02-04T14:00:00Z"/>
          <w:rFonts w:cs="B Morvarid"/>
          <w:sz w:val="40"/>
          <w:szCs w:val="40"/>
          <w:rtl/>
          <w:lang w:bidi="fa-IR"/>
        </w:rPr>
      </w:pPr>
    </w:p>
    <w:p w14:paraId="63916DB8" w14:textId="77777777" w:rsidR="00680E18" w:rsidRDefault="00680E18" w:rsidP="00680E18">
      <w:pPr>
        <w:bidi/>
        <w:spacing w:line="276" w:lineRule="auto"/>
        <w:rPr>
          <w:ins w:id="731" w:author="alireza sayad" w:date="2025-02-10T18:07:00Z" w16du:dateUtc="2025-02-10T14:37:00Z"/>
          <w:rFonts w:cs="B Morvarid"/>
          <w:sz w:val="40"/>
          <w:szCs w:val="40"/>
          <w:rtl/>
          <w:lang w:bidi="fa-IR"/>
        </w:rPr>
      </w:pPr>
    </w:p>
    <w:p w14:paraId="1861A640" w14:textId="61D24DE2" w:rsidR="00E441D2" w:rsidRPr="00E441D2" w:rsidRDefault="00E441D2" w:rsidP="00E441D2">
      <w:pPr>
        <w:bidi/>
        <w:spacing w:line="276" w:lineRule="auto"/>
        <w:rPr>
          <w:ins w:id="732" w:author="alireza sayad" w:date="2025-02-04T16:57:00Z" w16du:dateUtc="2025-02-04T13:27:00Z"/>
          <w:rFonts w:cs="B Morvarid"/>
          <w:color w:val="FF0000"/>
          <w:sz w:val="40"/>
          <w:szCs w:val="40"/>
          <w:rtl/>
          <w:lang w:bidi="fa-IR"/>
          <w:rPrChange w:id="733" w:author="alireza sayad" w:date="2025-02-10T18:09:00Z" w16du:dateUtc="2025-02-10T14:39:00Z">
            <w:rPr>
              <w:ins w:id="734" w:author="alireza sayad" w:date="2025-02-04T16:57:00Z" w16du:dateUtc="2025-02-04T13:27:00Z"/>
              <w:rFonts w:cs="B Morvarid"/>
              <w:sz w:val="40"/>
              <w:szCs w:val="40"/>
              <w:rtl/>
              <w:lang w:bidi="fa-IR"/>
            </w:rPr>
          </w:rPrChange>
        </w:rPr>
      </w:pPr>
      <w:ins w:id="735" w:author="alireza sayad" w:date="2025-02-10T18:08:00Z" w16du:dateUtc="2025-02-10T14:38:00Z">
        <w:r w:rsidRPr="00E441D2">
          <w:rPr>
            <w:rFonts w:cs="B Morvarid" w:hint="cs"/>
            <w:color w:val="FF0000"/>
            <w:sz w:val="40"/>
            <w:szCs w:val="40"/>
            <w:rtl/>
            <w:lang w:bidi="fa-IR"/>
            <w:rPrChange w:id="736" w:author="alireza sayad" w:date="2025-02-10T18:08:00Z" w16du:dateUtc="2025-02-10T14:38:00Z">
              <w:rPr>
                <w:rFonts w:cs="B Morvarid" w:hint="cs"/>
                <w:sz w:val="40"/>
                <w:szCs w:val="40"/>
                <w:rtl/>
                <w:lang w:bidi="fa-IR"/>
              </w:rPr>
            </w:rPrChange>
          </w:rPr>
          <w:t>نکته: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  <w:r w:rsidRPr="00E441D2">
          <w:rPr>
            <w:rFonts w:cs="B Morvarid" w:hint="cs"/>
            <w:sz w:val="40"/>
            <w:szCs w:val="40"/>
            <w:rtl/>
            <w:lang w:bidi="fa-IR"/>
            <w:rPrChange w:id="737" w:author="alireza sayad" w:date="2025-02-10T18:09:00Z" w16du:dateUtc="2025-02-10T14:3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ما نمیتوانیم که یک خط منطقی را به چند خط</w:t>
        </w:r>
      </w:ins>
      <w:ins w:id="738" w:author="alireza sayad" w:date="2025-02-10T18:09:00Z" w16du:dateUtc="2025-02-10T14:39:00Z">
        <w:r w:rsidRPr="00E441D2">
          <w:rPr>
            <w:rFonts w:cs="B Morvarid" w:hint="cs"/>
            <w:sz w:val="40"/>
            <w:szCs w:val="40"/>
            <w:rtl/>
            <w:lang w:bidi="fa-IR"/>
            <w:rPrChange w:id="739" w:author="alireza sayad" w:date="2025-02-10T18:09:00Z" w16du:dateUtc="2025-02-10T14:39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فیزیکی تقسیم و بعد در همان خط کامنت بگذاریم مانند مثال زیر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11599379" w14:textId="1BDB64B6" w:rsidR="00E441D2" w:rsidRPr="00E441D2" w:rsidRDefault="00E441D2" w:rsidP="00E441D2">
      <w:pPr>
        <w:rPr>
          <w:ins w:id="740" w:author="alireza sayad" w:date="2025-02-10T18:07:00Z" w16du:dateUtc="2025-02-10T14:37:00Z"/>
          <w:rFonts w:cs="B Morvarid"/>
          <w:sz w:val="40"/>
          <w:szCs w:val="40"/>
          <w:rtl/>
          <w:lang w:bidi="fa-IR"/>
          <w:rPrChange w:id="741" w:author="alireza sayad" w:date="2025-02-10T18:08:00Z" w16du:dateUtc="2025-02-10T14:38:00Z">
            <w:rPr>
              <w:ins w:id="742" w:author="alireza sayad" w:date="2025-02-10T18:07:00Z" w16du:dateUtc="2025-02-10T14:37:00Z"/>
              <w:rFonts w:cs="B Morvarid"/>
              <w:color w:val="FF0000"/>
              <w:sz w:val="40"/>
              <w:szCs w:val="40"/>
              <w:rtl/>
              <w:lang w:bidi="fa-IR"/>
            </w:rPr>
          </w:rPrChange>
        </w:rPr>
      </w:pPr>
      <w:ins w:id="743" w:author="alireza sayad" w:date="2025-02-10T18:07:00Z" w16du:dateUtc="2025-02-10T14:37:00Z">
        <w:r w:rsidRPr="00590044">
          <w:rPr>
            <w:rFonts w:cs="B Morvarid"/>
            <w:sz w:val="40"/>
            <w:szCs w:val="40"/>
            <w:lang w:bidi="fa-IR"/>
          </w:rPr>
          <w:lastRenderedPageBreak/>
          <w:t>a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= </w:t>
        </w:r>
        <w:r w:rsidRPr="00590044">
          <w:rPr>
            <w:rFonts w:cs="B Morvarid"/>
            <w:sz w:val="40"/>
            <w:szCs w:val="40"/>
            <w:lang w:bidi="fa-IR"/>
          </w:rPr>
          <w:t>20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-\</w:t>
        </w:r>
        <w:r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</w:ins>
      <w:ins w:id="744" w:author="alireza sayad" w:date="2025-02-10T18:08:00Z" w16du:dateUtc="2025-02-10T14:38:00Z">
        <w:r w:rsidRPr="00590044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سه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ف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ز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و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منطق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</w:ins>
    </w:p>
    <w:p w14:paraId="347B4354" w14:textId="77777777" w:rsidR="00E441D2" w:rsidRPr="00EF0654" w:rsidRDefault="00E441D2" w:rsidP="00E441D2">
      <w:pPr>
        <w:rPr>
          <w:ins w:id="745" w:author="alireza sayad" w:date="2025-02-10T18:07:00Z" w16du:dateUtc="2025-02-10T14:37:00Z"/>
          <w:rFonts w:cs="B Morvarid"/>
          <w:color w:val="FF0000"/>
          <w:sz w:val="40"/>
          <w:szCs w:val="40"/>
          <w:lang w:bidi="fa-IR"/>
        </w:rPr>
        <w:pPrChange w:id="746" w:author="alireza sayad" w:date="2025-02-10T18:07:00Z" w16du:dateUtc="2025-02-10T14:37:00Z">
          <w:pPr>
            <w:bidi/>
            <w:jc w:val="right"/>
          </w:pPr>
        </w:pPrChange>
      </w:pPr>
      <w:ins w:id="747" w:author="alireza sayad" w:date="2025-02-10T18:07:00Z" w16du:dateUtc="2025-02-10T14:37:00Z">
        <w:r w:rsidRPr="00EF0654">
          <w:rPr>
            <w:rFonts w:cs="B Morvarid"/>
            <w:color w:val="FF0000"/>
            <w:sz w:val="40"/>
            <w:szCs w:val="40"/>
            <w:lang w:bidi="fa-IR"/>
          </w:rPr>
          <w:t>   </w:t>
        </w:r>
        <w:r>
          <w:rPr>
            <w:rFonts w:cs="B Morvarid"/>
            <w:color w:val="FF0000"/>
            <w:sz w:val="40"/>
            <w:szCs w:val="40"/>
            <w:lang w:bidi="fa-IR"/>
          </w:rPr>
          <w:t xml:space="preserve">  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r w:rsidRPr="00590044">
          <w:rPr>
            <w:rFonts w:cs="B Morvarid"/>
            <w:sz w:val="40"/>
            <w:szCs w:val="40"/>
            <w:lang w:bidi="fa-IR"/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590044">
          <w:rPr>
            <w:rFonts w:cs="B Morvarid"/>
            <w:sz w:val="40"/>
            <w:szCs w:val="40"/>
            <w:lang w:bidi="fa-IR"/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*\</w:t>
        </w:r>
      </w:ins>
    </w:p>
    <w:p w14:paraId="5440E770" w14:textId="77D2B418" w:rsidR="00680E18" w:rsidRDefault="00E441D2" w:rsidP="00E441D2">
      <w:pPr>
        <w:spacing w:line="276" w:lineRule="auto"/>
        <w:rPr>
          <w:ins w:id="748" w:author="alireza sayad" w:date="2025-02-10T18:09:00Z" w16du:dateUtc="2025-02-10T14:39:00Z"/>
          <w:rFonts w:cs="B Morvarid"/>
          <w:sz w:val="40"/>
          <w:szCs w:val="40"/>
          <w:rtl/>
          <w:lang w:bidi="fa-IR"/>
        </w:rPr>
      </w:pPr>
      <w:ins w:id="749" w:author="alireza sayad" w:date="2025-02-10T18:07:00Z" w16du:dateUtc="2025-02-10T14:37:00Z">
        <w:r w:rsidRPr="00590044">
          <w:rPr>
            <w:rFonts w:cs="B Morvarid"/>
            <w:sz w:val="40"/>
            <w:szCs w:val="40"/>
            <w:lang w:bidi="fa-IR"/>
          </w:rPr>
          <w:t>      9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3</w:t>
        </w:r>
      </w:ins>
    </w:p>
    <w:p w14:paraId="395ACDF8" w14:textId="77777777" w:rsidR="00E441D2" w:rsidRDefault="00E441D2" w:rsidP="00E441D2">
      <w:pPr>
        <w:bidi/>
        <w:spacing w:line="276" w:lineRule="auto"/>
        <w:rPr>
          <w:ins w:id="750" w:author="alireza sayad" w:date="2025-02-10T18:11:00Z" w16du:dateUtc="2025-02-10T14:41:00Z"/>
          <w:rFonts w:cs="B Morvarid"/>
          <w:color w:val="FF0000"/>
          <w:sz w:val="40"/>
          <w:szCs w:val="40"/>
          <w:rtl/>
          <w:lang w:bidi="fa-IR"/>
        </w:rPr>
      </w:pPr>
      <w:ins w:id="751" w:author="alireza sayad" w:date="2025-02-10T18:09:00Z" w16du:dateUtc="2025-02-10T14:39:00Z">
        <w:r w:rsidRPr="00E441D2">
          <w:rPr>
            <w:rFonts w:cs="B Morvarid" w:hint="cs"/>
            <w:color w:val="FF0000"/>
            <w:sz w:val="40"/>
            <w:szCs w:val="40"/>
            <w:rtl/>
            <w:lang w:bidi="fa-IR"/>
            <w:rPrChange w:id="752" w:author="alireza sayad" w:date="2025-02-10T18:10:00Z" w16du:dateUtc="2025-02-10T14:40:00Z">
              <w:rPr>
                <w:rFonts w:cs="B Morvarid" w:hint="cs"/>
                <w:sz w:val="40"/>
                <w:szCs w:val="40"/>
                <w:rtl/>
                <w:lang w:bidi="fa-IR"/>
              </w:rPr>
            </w:rPrChange>
          </w:rPr>
          <w:t>دلیل:</w:t>
        </w:r>
      </w:ins>
      <w:ins w:id="753" w:author="alireza sayad" w:date="2025-02-10T18:10:00Z" w16du:dateUtc="2025-02-10T14:40:00Z"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</w:ins>
      <w:ins w:id="754" w:author="alireza sayad" w:date="2025-02-10T18:11:00Z" w16du:dateUtc="2025-02-10T14:41:00Z">
        <w:r w:rsidRPr="00D61E67">
          <w:rPr>
            <w:rFonts w:cs="B Morvarid" w:hint="cs"/>
            <w:sz w:val="40"/>
            <w:szCs w:val="40"/>
            <w:rtl/>
            <w:lang w:bidi="fa-IR"/>
            <w:rPrChange w:id="755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در اصل </w:t>
        </w:r>
      </w:ins>
      <w:ins w:id="756" w:author="alireza sayad" w:date="2025-02-10T18:10:00Z" w16du:dateUtc="2025-02-10T14:40:00Z">
        <w:r w:rsidRPr="00D61E67">
          <w:rPr>
            <w:rFonts w:cs="B Morvarid" w:hint="cs"/>
            <w:sz w:val="40"/>
            <w:szCs w:val="40"/>
            <w:rtl/>
            <w:lang w:bidi="fa-IR"/>
            <w:rPrChange w:id="757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مقدار درون متغیر</w:t>
        </w:r>
      </w:ins>
      <w:ins w:id="758" w:author="alireza sayad" w:date="2025-02-10T18:11:00Z" w16du:dateUtc="2025-02-10T14:41:00Z">
        <w:r w:rsidRPr="00D61E67">
          <w:rPr>
            <w:rFonts w:cs="B Morvarid" w:hint="cs"/>
            <w:sz w:val="40"/>
            <w:szCs w:val="40"/>
            <w:rtl/>
            <w:lang w:bidi="fa-IR"/>
            <w:rPrChange w:id="759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  <w:r w:rsidRPr="00D61E67">
          <w:rPr>
            <w:rFonts w:cs="B Morvarid"/>
            <w:sz w:val="40"/>
            <w:szCs w:val="40"/>
            <w:lang w:bidi="fa-IR"/>
            <w:rPrChange w:id="760" w:author="alireza sayad" w:date="2025-02-10T18:16:00Z" w16du:dateUtc="2025-02-10T14:46:00Z">
              <w:rPr>
                <w:rFonts w:cs="B Morvarid"/>
                <w:color w:val="FF0000"/>
                <w:sz w:val="40"/>
                <w:szCs w:val="40"/>
                <w:lang w:bidi="fa-IR"/>
              </w:rPr>
            </w:rPrChange>
          </w:rPr>
          <w:t>a</w:t>
        </w:r>
        <w:r w:rsidRPr="00D61E67">
          <w:rPr>
            <w:rFonts w:cs="B Morvarid" w:hint="cs"/>
            <w:sz w:val="40"/>
            <w:szCs w:val="40"/>
            <w:rtl/>
            <w:lang w:bidi="fa-IR"/>
            <w:rPrChange w:id="761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به شکل زیر می باشد</w:t>
        </w:r>
        <w:r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0268BE79" w14:textId="377A8CD5" w:rsidR="00E441D2" w:rsidRPr="00E441D2" w:rsidRDefault="00E441D2" w:rsidP="00E441D2">
      <w:pPr>
        <w:rPr>
          <w:ins w:id="762" w:author="alireza sayad" w:date="2025-02-10T18:12:00Z" w16du:dateUtc="2025-02-10T14:42:00Z"/>
          <w:rFonts w:cs="B Morvarid"/>
          <w:color w:val="FF0000"/>
          <w:sz w:val="40"/>
          <w:szCs w:val="40"/>
          <w:lang w:bidi="fa-IR"/>
          <w:rPrChange w:id="763" w:author="alireza sayad" w:date="2025-02-10T18:12:00Z" w16du:dateUtc="2025-02-10T14:42:00Z">
            <w:rPr>
              <w:ins w:id="764" w:author="alireza sayad" w:date="2025-02-10T18:12:00Z" w16du:dateUtc="2025-02-10T14:42:00Z"/>
              <w:rFonts w:cs="B Morvarid"/>
              <w:sz w:val="40"/>
              <w:szCs w:val="40"/>
              <w:lang w:bidi="fa-IR"/>
            </w:rPr>
          </w:rPrChange>
        </w:rPr>
        <w:pPrChange w:id="765" w:author="alireza sayad" w:date="2025-02-10T18:12:00Z" w16du:dateUtc="2025-02-10T14:42:00Z">
          <w:pPr>
            <w:bidi/>
            <w:jc w:val="right"/>
          </w:pPr>
        </w:pPrChange>
      </w:pPr>
      <w:ins w:id="766" w:author="alireza sayad" w:date="2025-02-10T18:12:00Z" w16du:dateUtc="2025-02-10T14:42:00Z">
        <w:r w:rsidRPr="00590044">
          <w:rPr>
            <w:rFonts w:cs="B Morvarid"/>
            <w:sz w:val="40"/>
            <w:szCs w:val="40"/>
            <w:lang w:bidi="fa-IR"/>
          </w:rPr>
          <w:t>a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= </w:t>
        </w:r>
        <w:r w:rsidRPr="00590044">
          <w:rPr>
            <w:rFonts w:cs="B Morvarid"/>
            <w:sz w:val="40"/>
            <w:szCs w:val="40"/>
            <w:lang w:bidi="fa-IR"/>
          </w:rPr>
          <w:t>20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590044">
          <w:rPr>
            <w:rFonts w:cs="B Morvarid"/>
            <w:sz w:val="40"/>
            <w:szCs w:val="40"/>
            <w:lang w:bidi="fa-IR"/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590044">
          <w:rPr>
            <w:rFonts w:cs="B Morvarid"/>
            <w:sz w:val="40"/>
            <w:szCs w:val="40"/>
            <w:lang w:bidi="fa-IR"/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*</w:t>
        </w:r>
        <w:r w:rsidRPr="00590044">
          <w:rPr>
            <w:rFonts w:cs="B Morvarid"/>
            <w:sz w:val="40"/>
            <w:szCs w:val="40"/>
            <w:lang w:bidi="fa-IR"/>
          </w:rPr>
          <w:t>9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3</w:t>
        </w:r>
      </w:ins>
    </w:p>
    <w:p w14:paraId="74D61FF7" w14:textId="77BD6433" w:rsidR="00E441D2" w:rsidRPr="00E441D2" w:rsidRDefault="00E441D2" w:rsidP="00E441D2">
      <w:pPr>
        <w:bidi/>
        <w:spacing w:line="276" w:lineRule="auto"/>
        <w:rPr>
          <w:ins w:id="767" w:author="alireza sayad" w:date="2025-02-04T16:57:00Z" w16du:dateUtc="2025-02-04T13:27:00Z"/>
          <w:rFonts w:cs="B Morvarid"/>
          <w:color w:val="FF0000"/>
          <w:sz w:val="40"/>
          <w:szCs w:val="40"/>
          <w:rtl/>
          <w:lang w:bidi="fa-IR"/>
          <w:rPrChange w:id="768" w:author="alireza sayad" w:date="2025-02-10T18:10:00Z" w16du:dateUtc="2025-02-10T14:40:00Z">
            <w:rPr>
              <w:ins w:id="769" w:author="alireza sayad" w:date="2025-02-04T16:57:00Z" w16du:dateUtc="2025-02-04T13:27:00Z"/>
              <w:rFonts w:cs="B Morvarid"/>
              <w:sz w:val="40"/>
              <w:szCs w:val="40"/>
              <w:rtl/>
              <w:lang w:bidi="fa-IR"/>
            </w:rPr>
          </w:rPrChange>
        </w:rPr>
      </w:pPr>
      <w:ins w:id="770" w:author="alireza sayad" w:date="2025-02-10T18:12:00Z" w16du:dateUtc="2025-02-10T14:42:00Z">
        <w:r w:rsidRPr="00D61E67">
          <w:rPr>
            <w:rFonts w:cs="B Morvarid" w:hint="cs"/>
            <w:sz w:val="40"/>
            <w:szCs w:val="40"/>
            <w:rtl/>
            <w:lang w:bidi="fa-IR"/>
            <w:rPrChange w:id="771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و ما </w:t>
        </w:r>
        <w:r w:rsidR="00D61E67" w:rsidRPr="00D61E67">
          <w:rPr>
            <w:rFonts w:cs="B Morvarid" w:hint="cs"/>
            <w:sz w:val="40"/>
            <w:szCs w:val="40"/>
            <w:rtl/>
            <w:lang w:bidi="fa-IR"/>
            <w:rPrChange w:id="772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بعد از </w:t>
        </w:r>
      </w:ins>
      <w:ins w:id="773" w:author="alireza sayad" w:date="2025-02-10T18:11:00Z" w16du:dateUtc="2025-02-10T14:41:00Z">
        <w:r w:rsidRPr="00D61E67">
          <w:rPr>
            <w:rFonts w:cs="B Morvarid" w:hint="cs"/>
            <w:sz w:val="40"/>
            <w:szCs w:val="40"/>
            <w:rtl/>
            <w:lang w:bidi="fa-IR"/>
            <w:rPrChange w:id="774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 xml:space="preserve"> </w:t>
        </w:r>
      </w:ins>
      <w:ins w:id="775" w:author="alireza sayad" w:date="2025-02-10T18:12:00Z" w16du:dateUtc="2025-02-10T14:42:00Z">
        <w:r w:rsidR="00D61E67" w:rsidRPr="00590044">
          <w:rPr>
            <w:rFonts w:cs="B Morvarid"/>
            <w:sz w:val="40"/>
            <w:szCs w:val="40"/>
            <w:lang w:bidi="fa-IR"/>
          </w:rPr>
          <w:t>20</w:t>
        </w:r>
        <w:r w:rsidR="00D61E67"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="00D61E67" w:rsidRPr="00590044">
          <w:rPr>
            <w:rFonts w:cs="B Morvarid"/>
            <w:sz w:val="40"/>
            <w:szCs w:val="40"/>
            <w:lang w:bidi="fa-IR"/>
          </w:rPr>
          <w:t>5</w:t>
        </w:r>
        <w:r w:rsidR="00D61E67"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="00D61E67">
          <w:rPr>
            <w:rFonts w:cs="B Morvarid" w:hint="cs"/>
            <w:color w:val="FF0000"/>
            <w:sz w:val="40"/>
            <w:szCs w:val="40"/>
            <w:rtl/>
            <w:lang w:bidi="fa-IR"/>
          </w:rPr>
          <w:t xml:space="preserve"> </w:t>
        </w:r>
      </w:ins>
      <w:ins w:id="776" w:author="alireza sayad" w:date="2025-02-10T18:13:00Z" w16du:dateUtc="2025-02-10T14:43:00Z">
        <w:r w:rsidR="00D61E67" w:rsidRPr="00D61E67">
          <w:rPr>
            <w:rFonts w:cs="B Morvarid" w:hint="cs"/>
            <w:sz w:val="40"/>
            <w:szCs w:val="40"/>
            <w:rtl/>
            <w:lang w:bidi="fa-IR"/>
            <w:rPrChange w:id="777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کامنت گذاشته ایم که عبارت ب</w:t>
        </w:r>
      </w:ins>
      <w:ins w:id="778" w:author="alireza sayad" w:date="2025-02-10T18:14:00Z" w16du:dateUtc="2025-02-10T14:44:00Z">
        <w:r w:rsidR="00D61E67" w:rsidRPr="00D61E67">
          <w:rPr>
            <w:rFonts w:cs="B Morvarid" w:hint="cs"/>
            <w:sz w:val="40"/>
            <w:szCs w:val="40"/>
            <w:rtl/>
            <w:lang w:bidi="fa-IR"/>
            <w:rPrChange w:id="779" w:author="alireza sayad" w:date="2025-02-10T18:16:00Z" w16du:dateUtc="2025-02-10T14:46:00Z">
              <w:rPr>
                <w:rFonts w:cs="B Morvarid" w:hint="cs"/>
                <w:color w:val="FF0000"/>
                <w:sz w:val="40"/>
                <w:szCs w:val="40"/>
                <w:rtl/>
                <w:lang w:bidi="fa-IR"/>
              </w:rPr>
            </w:rPrChange>
          </w:rPr>
          <w:t>ه شکل زیر میشود</w:t>
        </w:r>
        <w:r w:rsidR="00D61E67">
          <w:rPr>
            <w:rFonts w:cs="B Morvarid" w:hint="cs"/>
            <w:color w:val="FF0000"/>
            <w:sz w:val="40"/>
            <w:szCs w:val="40"/>
            <w:rtl/>
            <w:lang w:bidi="fa-IR"/>
          </w:rPr>
          <w:t>:</w:t>
        </w:r>
      </w:ins>
    </w:p>
    <w:p w14:paraId="1E81CC67" w14:textId="3E01CC8D" w:rsidR="00D61E67" w:rsidRPr="00590044" w:rsidRDefault="00D61E67" w:rsidP="00D61E67">
      <w:pPr>
        <w:rPr>
          <w:ins w:id="780" w:author="alireza sayad" w:date="2025-02-10T18:14:00Z" w16du:dateUtc="2025-02-10T14:44:00Z"/>
          <w:rFonts w:cs="B Morvarid"/>
          <w:color w:val="FF0000"/>
          <w:sz w:val="40"/>
          <w:szCs w:val="40"/>
          <w:lang w:bidi="fa-IR"/>
        </w:rPr>
      </w:pPr>
      <w:ins w:id="781" w:author="alireza sayad" w:date="2025-02-10T18:14:00Z" w16du:dateUtc="2025-02-10T14:44:00Z">
        <w:r w:rsidRPr="00590044">
          <w:rPr>
            <w:rFonts w:cs="B Morvarid"/>
            <w:sz w:val="40"/>
            <w:szCs w:val="40"/>
            <w:lang w:bidi="fa-IR"/>
          </w:rPr>
          <w:t>a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= </w:t>
        </w:r>
        <w:r w:rsidRPr="00590044">
          <w:rPr>
            <w:rFonts w:cs="B Morvarid"/>
            <w:sz w:val="40"/>
            <w:szCs w:val="40"/>
            <w:lang w:bidi="fa-IR"/>
          </w:rPr>
          <w:t>20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590044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سه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ف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ز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و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منطق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/>
            <w:sz w:val="40"/>
            <w:szCs w:val="40"/>
            <w:lang w:bidi="fa-IR"/>
          </w:rPr>
          <w:t xml:space="preserve"> </w:t>
        </w:r>
        <w:r w:rsidRPr="00590044">
          <w:rPr>
            <w:rFonts w:cs="B Morvarid"/>
            <w:sz w:val="40"/>
            <w:szCs w:val="40"/>
            <w:lang w:bidi="fa-IR"/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590044">
          <w:rPr>
            <w:rFonts w:cs="B Morvarid"/>
            <w:sz w:val="40"/>
            <w:szCs w:val="40"/>
            <w:lang w:bidi="fa-IR"/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*</w:t>
        </w:r>
        <w:r w:rsidRPr="00590044">
          <w:rPr>
            <w:rFonts w:cs="B Morvarid"/>
            <w:sz w:val="40"/>
            <w:szCs w:val="40"/>
            <w:lang w:bidi="fa-IR"/>
          </w:rPr>
          <w:t>9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3</w:t>
        </w:r>
      </w:ins>
    </w:p>
    <w:p w14:paraId="175116F4" w14:textId="21CE5CE7" w:rsidR="00E5012C" w:rsidRDefault="00D61E67" w:rsidP="00D61E67">
      <w:pPr>
        <w:bidi/>
        <w:spacing w:line="276" w:lineRule="auto"/>
        <w:rPr>
          <w:ins w:id="782" w:author="alireza sayad" w:date="2025-02-10T18:17:00Z" w16du:dateUtc="2025-02-10T14:47:00Z"/>
          <w:rFonts w:cs="B Morvarid"/>
          <w:sz w:val="40"/>
          <w:szCs w:val="40"/>
          <w:rtl/>
          <w:lang w:bidi="fa-IR"/>
        </w:rPr>
      </w:pPr>
      <w:ins w:id="783" w:author="alireza sayad" w:date="2025-02-10T18:14:00Z" w16du:dateUtc="2025-02-10T14:44:00Z">
        <w:r>
          <w:rPr>
            <w:rFonts w:cs="B Morvarid" w:hint="cs"/>
            <w:sz w:val="40"/>
            <w:szCs w:val="40"/>
            <w:rtl/>
            <w:lang w:bidi="fa-IR"/>
          </w:rPr>
          <w:t>و چون کامنت ما</w:t>
        </w:r>
      </w:ins>
      <w:ins w:id="784" w:author="alireza sayad" w:date="2025-02-10T18:15:00Z" w16du:dateUtc="2025-02-10T14:45:00Z">
        <w:r>
          <w:rPr>
            <w:rFonts w:cs="B Morvarid"/>
            <w:sz w:val="40"/>
            <w:szCs w:val="40"/>
            <w:lang w:bidi="fa-IR"/>
          </w:rPr>
          <w:t xml:space="preserve"> </w:t>
        </w:r>
      </w:ins>
      <w:ins w:id="785" w:author="alireza sayad" w:date="2025-02-10T18:16:00Z" w16du:dateUtc="2025-02-10T14:46:00Z">
        <w:r>
          <w:rPr>
            <w:rFonts w:cs="B Morvarid" w:hint="cs"/>
            <w:sz w:val="40"/>
            <w:szCs w:val="40"/>
            <w:rtl/>
            <w:lang w:bidi="fa-IR"/>
          </w:rPr>
          <w:t xml:space="preserve"> انتهای خط نیست باعث ارور میشویم</w:t>
        </w:r>
      </w:ins>
    </w:p>
    <w:p w14:paraId="713EB1C0" w14:textId="48780E64" w:rsidR="00D61E67" w:rsidRDefault="00D61E67" w:rsidP="00D61E67">
      <w:pPr>
        <w:bidi/>
        <w:spacing w:line="276" w:lineRule="auto"/>
        <w:rPr>
          <w:ins w:id="786" w:author="alireza sayad" w:date="2025-02-10T18:18:00Z" w16du:dateUtc="2025-02-10T14:48:00Z"/>
          <w:rFonts w:cs="B Morvarid"/>
          <w:color w:val="FF0000"/>
          <w:sz w:val="40"/>
          <w:szCs w:val="40"/>
          <w:rtl/>
          <w:lang w:bidi="fa-IR"/>
        </w:rPr>
      </w:pPr>
      <w:ins w:id="787" w:author="alireza sayad" w:date="2025-02-10T18:17:00Z" w16du:dateUtc="2025-02-10T14:47:00Z">
        <w:r>
          <w:rPr>
            <w:rFonts w:cs="B Morvarid" w:hint="cs"/>
            <w:sz w:val="40"/>
            <w:szCs w:val="40"/>
            <w:rtl/>
            <w:lang w:bidi="fa-IR"/>
          </w:rPr>
          <w:t>در کل زمانی که میخواهید با خط های فیزیکی و منطقی و قابلیت هایشان کارکنید کامنت هایتان را باید خط ق</w:t>
        </w:r>
      </w:ins>
      <w:ins w:id="788" w:author="alireza sayad" w:date="2025-02-10T18:18:00Z" w16du:dateUtc="2025-02-10T14:48:00Z">
        <w:r>
          <w:rPr>
            <w:rFonts w:cs="B Morvarid" w:hint="cs"/>
            <w:sz w:val="40"/>
            <w:szCs w:val="40"/>
            <w:rtl/>
            <w:lang w:bidi="fa-IR"/>
          </w:rPr>
          <w:t>بل دستورات خود بنویسید تا به مشکل نخورید به این شکل</w:t>
        </w:r>
        <w:r w:rsidRPr="00D61E67">
          <w:rPr>
            <w:rFonts w:cs="B Morvarid" w:hint="cs"/>
            <w:color w:val="FF0000"/>
            <w:sz w:val="40"/>
            <w:szCs w:val="40"/>
            <w:rtl/>
            <w:lang w:bidi="fa-IR"/>
            <w:rPrChange w:id="789" w:author="alireza sayad" w:date="2025-02-10T18:18:00Z" w16du:dateUtc="2025-02-10T14:48:00Z">
              <w:rPr>
                <w:rFonts w:cs="B Morvarid" w:hint="cs"/>
                <w:sz w:val="40"/>
                <w:szCs w:val="40"/>
                <w:rtl/>
                <w:lang w:bidi="fa-IR"/>
              </w:rPr>
            </w:rPrChange>
          </w:rPr>
          <w:t>:</w:t>
        </w:r>
      </w:ins>
    </w:p>
    <w:p w14:paraId="2E6ADF92" w14:textId="77777777" w:rsidR="00D61E67" w:rsidRDefault="00D61E67" w:rsidP="00D61E67">
      <w:pPr>
        <w:rPr>
          <w:ins w:id="790" w:author="alireza sayad" w:date="2025-02-10T18:18:00Z" w16du:dateUtc="2025-02-10T14:48:00Z"/>
          <w:rFonts w:cs="B Morvarid"/>
          <w:sz w:val="40"/>
          <w:szCs w:val="40"/>
          <w:lang w:bidi="fa-IR"/>
        </w:rPr>
      </w:pPr>
      <w:ins w:id="791" w:author="alireza sayad" w:date="2025-02-10T18:18:00Z" w16du:dateUtc="2025-02-10T14:48:00Z">
        <w:r w:rsidRPr="00590044">
          <w:rPr>
            <w:rFonts w:cs="B Morvarid"/>
            <w:color w:val="385623" w:themeColor="accent6" w:themeShade="80"/>
            <w:sz w:val="40"/>
            <w:szCs w:val="40"/>
            <w:lang w:bidi="fa-IR"/>
          </w:rPr>
          <w:t>#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سه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ف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ز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و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ک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خط</w:t>
        </w:r>
        <w:r w:rsidRPr="00590044">
          <w:rPr>
            <w:rFonts w:cs="B Morvarid"/>
            <w:color w:val="385623" w:themeColor="accent6" w:themeShade="80"/>
            <w:sz w:val="40"/>
            <w:szCs w:val="40"/>
            <w:rtl/>
            <w:lang w:bidi="fa-IR"/>
          </w:rPr>
          <w:t xml:space="preserve"> </w:t>
        </w:r>
        <w:r w:rsidRPr="00590044">
          <w:rPr>
            <w:rFonts w:cs="B Morvarid" w:hint="eastAsia"/>
            <w:color w:val="385623" w:themeColor="accent6" w:themeShade="80"/>
            <w:sz w:val="40"/>
            <w:szCs w:val="40"/>
            <w:rtl/>
            <w:lang w:bidi="fa-IR"/>
          </w:rPr>
          <w:t>منطق</w:t>
        </w:r>
        <w:r w:rsidRPr="00590044">
          <w:rPr>
            <w:rFonts w:cs="B Morvarid" w:hint="cs"/>
            <w:color w:val="385623" w:themeColor="accent6" w:themeShade="80"/>
            <w:sz w:val="40"/>
            <w:szCs w:val="40"/>
            <w:rtl/>
            <w:lang w:bidi="fa-IR"/>
          </w:rPr>
          <w:t>ی</w:t>
        </w:r>
      </w:ins>
    </w:p>
    <w:p w14:paraId="550FA873" w14:textId="77777777" w:rsidR="00D61E67" w:rsidRPr="00EF0654" w:rsidRDefault="00D61E67" w:rsidP="00D61E67">
      <w:pPr>
        <w:rPr>
          <w:ins w:id="792" w:author="alireza sayad" w:date="2025-02-10T18:18:00Z" w16du:dateUtc="2025-02-10T14:48:00Z"/>
          <w:rFonts w:cs="B Morvarid"/>
          <w:color w:val="FF0000"/>
          <w:sz w:val="40"/>
          <w:szCs w:val="40"/>
          <w:rtl/>
          <w:lang w:bidi="fa-IR"/>
        </w:rPr>
      </w:pPr>
      <w:ins w:id="793" w:author="alireza sayad" w:date="2025-02-10T18:18:00Z" w16du:dateUtc="2025-02-10T14:48:00Z">
        <w:r w:rsidRPr="00590044">
          <w:rPr>
            <w:rFonts w:cs="B Morvarid"/>
            <w:sz w:val="40"/>
            <w:szCs w:val="40"/>
            <w:lang w:bidi="fa-IR"/>
          </w:rPr>
          <w:t>a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= </w:t>
        </w:r>
        <w:r w:rsidRPr="00590044">
          <w:rPr>
            <w:rFonts w:cs="B Morvarid"/>
            <w:sz w:val="40"/>
            <w:szCs w:val="40"/>
            <w:lang w:bidi="fa-IR"/>
          </w:rPr>
          <w:t>20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5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-\</w:t>
        </w:r>
        <w:r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</w:ins>
    </w:p>
    <w:p w14:paraId="54BE1765" w14:textId="77777777" w:rsidR="00D61E67" w:rsidRPr="00EF0654" w:rsidRDefault="00D61E67" w:rsidP="00D61E67">
      <w:pPr>
        <w:bidi/>
        <w:jc w:val="right"/>
        <w:rPr>
          <w:ins w:id="794" w:author="alireza sayad" w:date="2025-02-10T18:18:00Z" w16du:dateUtc="2025-02-10T14:48:00Z"/>
          <w:rFonts w:cs="B Morvarid"/>
          <w:color w:val="FF0000"/>
          <w:sz w:val="40"/>
          <w:szCs w:val="40"/>
          <w:lang w:bidi="fa-IR"/>
        </w:rPr>
      </w:pPr>
      <w:ins w:id="795" w:author="alireza sayad" w:date="2025-02-10T18:18:00Z" w16du:dateUtc="2025-02-10T14:48:00Z">
        <w:r w:rsidRPr="00EF0654">
          <w:rPr>
            <w:rFonts w:cs="B Morvarid"/>
            <w:color w:val="FF0000"/>
            <w:sz w:val="40"/>
            <w:szCs w:val="40"/>
            <w:lang w:bidi="fa-IR"/>
          </w:rPr>
          <w:t>   </w:t>
        </w:r>
        <w:r>
          <w:rPr>
            <w:rFonts w:cs="B Morvarid"/>
            <w:color w:val="FF0000"/>
            <w:sz w:val="40"/>
            <w:szCs w:val="40"/>
            <w:lang w:bidi="fa-IR"/>
          </w:rPr>
          <w:t xml:space="preserve">  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 xml:space="preserve"> </w:t>
        </w:r>
        <w:r w:rsidRPr="00590044">
          <w:rPr>
            <w:rFonts w:cs="B Morvarid"/>
            <w:sz w:val="40"/>
            <w:szCs w:val="40"/>
            <w:lang w:bidi="fa-IR"/>
          </w:rPr>
          <w:t>17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-</w:t>
        </w:r>
        <w:r w:rsidRPr="00590044">
          <w:rPr>
            <w:rFonts w:cs="B Morvarid"/>
            <w:sz w:val="40"/>
            <w:szCs w:val="40"/>
            <w:lang w:bidi="fa-IR"/>
          </w:rPr>
          <w:t>2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*\</w:t>
        </w:r>
      </w:ins>
    </w:p>
    <w:p w14:paraId="1B9472CF" w14:textId="77777777" w:rsidR="00D61E67" w:rsidRDefault="00D61E67" w:rsidP="00D61E67">
      <w:pPr>
        <w:bidi/>
        <w:jc w:val="right"/>
        <w:rPr>
          <w:ins w:id="796" w:author="alireza sayad" w:date="2025-02-10T18:18:00Z" w16du:dateUtc="2025-02-10T14:48:00Z"/>
          <w:rFonts w:cs="B Morvarid"/>
          <w:sz w:val="40"/>
          <w:szCs w:val="40"/>
          <w:lang w:bidi="fa-IR"/>
        </w:rPr>
      </w:pPr>
      <w:ins w:id="797" w:author="alireza sayad" w:date="2025-02-10T18:18:00Z" w16du:dateUtc="2025-02-10T14:48:00Z">
        <w:r w:rsidRPr="00590044">
          <w:rPr>
            <w:rFonts w:cs="B Morvarid"/>
            <w:sz w:val="40"/>
            <w:szCs w:val="40"/>
            <w:lang w:bidi="fa-IR"/>
          </w:rPr>
          <w:t>      9</w:t>
        </w:r>
        <w:r w:rsidRPr="00EF0654">
          <w:rPr>
            <w:rFonts w:cs="B Morvarid"/>
            <w:color w:val="FF0000"/>
            <w:sz w:val="40"/>
            <w:szCs w:val="40"/>
            <w:lang w:bidi="fa-IR"/>
          </w:rPr>
          <w:t>+</w:t>
        </w:r>
        <w:r w:rsidRPr="00590044">
          <w:rPr>
            <w:rFonts w:cs="B Morvarid"/>
            <w:sz w:val="40"/>
            <w:szCs w:val="40"/>
            <w:lang w:bidi="fa-IR"/>
          </w:rPr>
          <w:t>3</w:t>
        </w:r>
      </w:ins>
    </w:p>
    <w:p w14:paraId="16F96322" w14:textId="77777777" w:rsidR="00D61E67" w:rsidRPr="006C134B" w:rsidRDefault="00D61E67" w:rsidP="00D61E67">
      <w:pPr>
        <w:bidi/>
        <w:spacing w:line="276" w:lineRule="auto"/>
        <w:jc w:val="right"/>
        <w:rPr>
          <w:rFonts w:cs="B Morvarid" w:hint="cs"/>
          <w:sz w:val="40"/>
          <w:szCs w:val="40"/>
          <w:rtl/>
          <w:lang w:bidi="fa-IR"/>
        </w:rPr>
        <w:pPrChange w:id="798" w:author="alireza sayad" w:date="2025-02-10T18:19:00Z" w16du:dateUtc="2025-02-10T14:49:00Z">
          <w:pPr>
            <w:bidi/>
            <w:spacing w:line="276" w:lineRule="auto"/>
          </w:pPr>
        </w:pPrChange>
      </w:pPr>
    </w:p>
    <w:sectPr w:rsidR="00D61E67" w:rsidRPr="006C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E4FF1"/>
    <w:multiLevelType w:val="multilevel"/>
    <w:tmpl w:val="249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9569C6"/>
    <w:multiLevelType w:val="multilevel"/>
    <w:tmpl w:val="42CA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3039">
    <w:abstractNumId w:val="1"/>
  </w:num>
  <w:num w:numId="2" w16cid:durableId="6158681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ireza sayad">
    <w15:presenceInfo w15:providerId="Windows Live" w15:userId="ff67d289358c29ea"/>
  </w15:person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4B"/>
    <w:rsid w:val="000A6CB9"/>
    <w:rsid w:val="00123093"/>
    <w:rsid w:val="00125A95"/>
    <w:rsid w:val="002249FE"/>
    <w:rsid w:val="00275958"/>
    <w:rsid w:val="0027666A"/>
    <w:rsid w:val="0031736C"/>
    <w:rsid w:val="003B0353"/>
    <w:rsid w:val="003C3B3E"/>
    <w:rsid w:val="00437B68"/>
    <w:rsid w:val="0044567A"/>
    <w:rsid w:val="004C4933"/>
    <w:rsid w:val="004F67A8"/>
    <w:rsid w:val="00645529"/>
    <w:rsid w:val="00680E18"/>
    <w:rsid w:val="006B3744"/>
    <w:rsid w:val="006C134B"/>
    <w:rsid w:val="006E2888"/>
    <w:rsid w:val="00743BBB"/>
    <w:rsid w:val="007A76AA"/>
    <w:rsid w:val="00800746"/>
    <w:rsid w:val="008617A0"/>
    <w:rsid w:val="008B4A88"/>
    <w:rsid w:val="008B532F"/>
    <w:rsid w:val="008C33E7"/>
    <w:rsid w:val="00923FCD"/>
    <w:rsid w:val="0096151F"/>
    <w:rsid w:val="009C4291"/>
    <w:rsid w:val="00A849B4"/>
    <w:rsid w:val="00AB5CD6"/>
    <w:rsid w:val="00AF33A2"/>
    <w:rsid w:val="00B40E58"/>
    <w:rsid w:val="00B72C83"/>
    <w:rsid w:val="00B86D2E"/>
    <w:rsid w:val="00BD6629"/>
    <w:rsid w:val="00BF17B4"/>
    <w:rsid w:val="00C3006A"/>
    <w:rsid w:val="00C44816"/>
    <w:rsid w:val="00CB0BBE"/>
    <w:rsid w:val="00CC295E"/>
    <w:rsid w:val="00CE0DB4"/>
    <w:rsid w:val="00D529B2"/>
    <w:rsid w:val="00D61E67"/>
    <w:rsid w:val="00DB49A1"/>
    <w:rsid w:val="00E3437D"/>
    <w:rsid w:val="00E441D2"/>
    <w:rsid w:val="00E5012C"/>
    <w:rsid w:val="00E5114B"/>
    <w:rsid w:val="00ED6434"/>
    <w:rsid w:val="00EF0654"/>
    <w:rsid w:val="00F429A0"/>
    <w:rsid w:val="00F677DD"/>
    <w:rsid w:val="00F70969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8FD"/>
  <w15:chartTrackingRefBased/>
  <w15:docId w15:val="{60894E7E-6E0A-42A9-BB11-549E13EF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6A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CC2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C295E"/>
    <w:pPr>
      <w:ind w:left="720"/>
      <w:contextualSpacing/>
    </w:pPr>
  </w:style>
  <w:style w:type="paragraph" w:styleId="Revision">
    <w:name w:val="Revision"/>
    <w:hidden/>
    <w:uiPriority w:val="99"/>
    <w:semiHidden/>
    <w:rsid w:val="00B86D2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50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670B-7A0A-464D-8CFE-CF6C1FE2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alireza sayad</cp:lastModifiedBy>
  <cp:revision>10</cp:revision>
  <cp:lastPrinted>2025-02-10T14:49:00Z</cp:lastPrinted>
  <dcterms:created xsi:type="dcterms:W3CDTF">2024-12-05T08:33:00Z</dcterms:created>
  <dcterms:modified xsi:type="dcterms:W3CDTF">2025-02-10T14:49:00Z</dcterms:modified>
</cp:coreProperties>
</file>